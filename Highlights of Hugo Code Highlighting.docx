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D62E" w14:textId="77777777" w:rsidR="00D11BA0" w:rsidRPr="00D11BA0" w:rsidRDefault="00D11BA0" w:rsidP="00D11B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BA0">
        <w:rPr>
          <w:rFonts w:ascii="Times New Roman" w:eastAsia="Times New Roman" w:hAnsi="Times New Roman" w:cs="Times New Roman"/>
          <w:b/>
          <w:bCs/>
          <w:sz w:val="27"/>
          <w:szCs w:val="27"/>
          <w:lang w:eastAsia="en-IN"/>
        </w:rPr>
        <w:t>Make your code look pretty</w:t>
      </w:r>
    </w:p>
    <w:p w14:paraId="616C8697"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If you notice and appreciate the difference between</w:t>
      </w:r>
    </w:p>
    <w:p w14:paraId="1B742DA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a &lt;- </w:t>
      </w:r>
      <w:proofErr w:type="gramStart"/>
      <w:r w:rsidRPr="00D11BA0">
        <w:rPr>
          <w:rFonts w:ascii="Courier New" w:eastAsia="Times New Roman" w:hAnsi="Courier New" w:cs="Courier New"/>
          <w:sz w:val="20"/>
          <w:szCs w:val="20"/>
          <w:lang w:eastAsia="en-IN"/>
        </w:rPr>
        <w:t>c(</w:t>
      </w:r>
      <w:proofErr w:type="gramEnd"/>
      <w:r w:rsidRPr="00D11BA0">
        <w:rPr>
          <w:rFonts w:ascii="Courier New" w:eastAsia="Times New Roman" w:hAnsi="Courier New" w:cs="Courier New"/>
          <w:sz w:val="20"/>
          <w:szCs w:val="20"/>
          <w:lang w:eastAsia="en-IN"/>
        </w:rPr>
        <w:t>1:7, NA)</w:t>
      </w:r>
    </w:p>
    <w:p w14:paraId="5307BDC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mean(</w:t>
      </w:r>
      <w:proofErr w:type="gramEnd"/>
      <w:r w:rsidRPr="00D11BA0">
        <w:rPr>
          <w:rFonts w:ascii="Courier New" w:eastAsia="Times New Roman" w:hAnsi="Courier New" w:cs="Courier New"/>
          <w:sz w:val="20"/>
          <w:szCs w:val="20"/>
          <w:lang w:eastAsia="en-IN"/>
        </w:rPr>
        <w:t>a, na.rm = TRUE)</w:t>
      </w:r>
    </w:p>
    <w:p w14:paraId="6B09376A"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and</w:t>
      </w:r>
    </w:p>
    <w:p w14:paraId="5B9FC47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a &lt;- </w:t>
      </w:r>
      <w:proofErr w:type="gramStart"/>
      <w:r w:rsidRPr="00D11BA0">
        <w:rPr>
          <w:rFonts w:ascii="Courier New" w:eastAsia="Times New Roman" w:hAnsi="Courier New" w:cs="Courier New"/>
          <w:sz w:val="20"/>
          <w:szCs w:val="20"/>
          <w:lang w:eastAsia="en-IN"/>
        </w:rPr>
        <w:t>c(</w:t>
      </w:r>
      <w:proofErr w:type="gramEnd"/>
      <w:r w:rsidRPr="00D11BA0">
        <w:rPr>
          <w:rFonts w:ascii="Courier New" w:eastAsia="Times New Roman" w:hAnsi="Courier New" w:cs="Courier New"/>
          <w:sz w:val="20"/>
          <w:szCs w:val="20"/>
          <w:lang w:eastAsia="en-IN"/>
        </w:rPr>
        <w:t>1:7, NA)</w:t>
      </w:r>
    </w:p>
    <w:p w14:paraId="1B40AC8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mean(</w:t>
      </w:r>
      <w:proofErr w:type="gramEnd"/>
      <w:r w:rsidRPr="00D11BA0">
        <w:rPr>
          <w:rFonts w:ascii="Courier New" w:eastAsia="Times New Roman" w:hAnsi="Courier New" w:cs="Courier New"/>
          <w:sz w:val="20"/>
          <w:szCs w:val="20"/>
          <w:lang w:eastAsia="en-IN"/>
        </w:rPr>
        <w:t>a, na.rm = TRUE)</w:t>
      </w:r>
    </w:p>
    <w:p w14:paraId="1B27595D" w14:textId="60D72990"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p>
    <w:p w14:paraId="4F9BFF9A" w14:textId="77777777" w:rsidR="00D11BA0" w:rsidRPr="00D11BA0" w:rsidRDefault="00D11BA0" w:rsidP="00D11BA0">
      <w:pPr>
        <w:spacing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Syntax highlighting! </w:t>
      </w:r>
      <w:r w:rsidRPr="00D11BA0">
        <w:rPr>
          <w:rFonts w:ascii="Times New Roman" w:eastAsia="Times New Roman" w:hAnsi="Times New Roman" w:cs="Times New Roman"/>
          <w:noProof/>
          <w:sz w:val="20"/>
          <w:szCs w:val="20"/>
          <w:lang w:eastAsia="en-IN"/>
        </w:rPr>
        <w:drawing>
          <wp:inline distT="0" distB="0" distL="0" distR="0" wp14:anchorId="303D2611" wp14:editId="34EA3105">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11BA0">
        <w:rPr>
          <w:rFonts w:ascii="Times New Roman" w:eastAsia="Times New Roman" w:hAnsi="Times New Roman" w:cs="Times New Roman"/>
          <w:sz w:val="20"/>
          <w:szCs w:val="20"/>
          <w:lang w:eastAsia="en-IN"/>
        </w:rPr>
        <w:t>Just do it. Life is better when things are colourful.</w:t>
      </w:r>
    </w:p>
    <w:p w14:paraId="2EA9A757"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Syntax highlighting means some elements of code blocks, like functions, operators, comments, etc. get styled differently: they could be </w:t>
      </w:r>
      <w:proofErr w:type="spellStart"/>
      <w:r w:rsidRPr="00D11BA0">
        <w:rPr>
          <w:rFonts w:ascii="Times New Roman" w:eastAsia="Times New Roman" w:hAnsi="Times New Roman" w:cs="Times New Roman"/>
          <w:sz w:val="20"/>
          <w:szCs w:val="20"/>
          <w:lang w:eastAsia="en-IN"/>
        </w:rPr>
        <w:t>colored</w:t>
      </w:r>
      <w:proofErr w:type="spellEnd"/>
      <w:r w:rsidRPr="00D11BA0">
        <w:rPr>
          <w:rFonts w:ascii="Times New Roman" w:eastAsia="Times New Roman" w:hAnsi="Times New Roman" w:cs="Times New Roman"/>
          <w:sz w:val="20"/>
          <w:szCs w:val="20"/>
          <w:lang w:eastAsia="en-IN"/>
        </w:rPr>
        <w:t xml:space="preserve"> or in italic.</w:t>
      </w:r>
    </w:p>
    <w:p w14:paraId="3D8579C4"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Now, how do the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of the second block appear?</w:t>
      </w:r>
    </w:p>
    <w:p w14:paraId="449D20C8"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First of all, it’s a code block with language information, in this case R (note the </w:t>
      </w:r>
      <w:r w:rsidRPr="00D11BA0">
        <w:rPr>
          <w:rFonts w:ascii="Courier New" w:eastAsia="Times New Roman" w:hAnsi="Courier New" w:cs="Courier New"/>
          <w:sz w:val="20"/>
          <w:szCs w:val="20"/>
          <w:lang w:eastAsia="en-IN"/>
        </w:rPr>
        <w:t>r</w:t>
      </w:r>
      <w:r w:rsidRPr="00D11BA0">
        <w:rPr>
          <w:rFonts w:ascii="Times New Roman" w:eastAsia="Times New Roman" w:hAnsi="Times New Roman" w:cs="Times New Roman"/>
          <w:sz w:val="20"/>
          <w:szCs w:val="20"/>
          <w:lang w:eastAsia="en-IN"/>
        </w:rPr>
        <w:t xml:space="preserve"> after the backticks),</w:t>
      </w:r>
    </w:p>
    <w:p w14:paraId="5AFF648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```r</w:t>
      </w:r>
    </w:p>
    <w:p w14:paraId="12C19BD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a &lt;- </w:t>
      </w:r>
      <w:proofErr w:type="gramStart"/>
      <w:r w:rsidRPr="00D11BA0">
        <w:rPr>
          <w:rFonts w:ascii="Courier New" w:eastAsia="Times New Roman" w:hAnsi="Courier New" w:cs="Courier New"/>
          <w:sz w:val="20"/>
          <w:szCs w:val="20"/>
          <w:lang w:eastAsia="en-IN"/>
        </w:rPr>
        <w:t>c(</w:t>
      </w:r>
      <w:proofErr w:type="gramEnd"/>
      <w:r w:rsidRPr="00D11BA0">
        <w:rPr>
          <w:rFonts w:ascii="Courier New" w:eastAsia="Times New Roman" w:hAnsi="Courier New" w:cs="Courier New"/>
          <w:sz w:val="20"/>
          <w:szCs w:val="20"/>
          <w:lang w:eastAsia="en-IN"/>
        </w:rPr>
        <w:t>1:7, NA)</w:t>
      </w:r>
    </w:p>
    <w:p w14:paraId="288545E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mean(</w:t>
      </w:r>
      <w:proofErr w:type="gramEnd"/>
      <w:r w:rsidRPr="00D11BA0">
        <w:rPr>
          <w:rFonts w:ascii="Courier New" w:eastAsia="Times New Roman" w:hAnsi="Courier New" w:cs="Courier New"/>
          <w:sz w:val="20"/>
          <w:szCs w:val="20"/>
          <w:lang w:eastAsia="en-IN"/>
        </w:rPr>
        <w:t>a, na.rm = TRUE)</w:t>
      </w:r>
    </w:p>
    <w:p w14:paraId="1BD86A5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587566BF"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as opposed to</w:t>
      </w:r>
    </w:p>
    <w:p w14:paraId="2AF39BFC"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5EB3C9E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a &lt;- </w:t>
      </w:r>
      <w:proofErr w:type="gramStart"/>
      <w:r w:rsidRPr="00D11BA0">
        <w:rPr>
          <w:rFonts w:ascii="Courier New" w:eastAsia="Times New Roman" w:hAnsi="Courier New" w:cs="Courier New"/>
          <w:sz w:val="20"/>
          <w:szCs w:val="20"/>
          <w:lang w:eastAsia="en-IN"/>
        </w:rPr>
        <w:t>c(</w:t>
      </w:r>
      <w:proofErr w:type="gramEnd"/>
      <w:r w:rsidRPr="00D11BA0">
        <w:rPr>
          <w:rFonts w:ascii="Courier New" w:eastAsia="Times New Roman" w:hAnsi="Courier New" w:cs="Courier New"/>
          <w:sz w:val="20"/>
          <w:szCs w:val="20"/>
          <w:lang w:eastAsia="en-IN"/>
        </w:rPr>
        <w:t>1:7, NA)</w:t>
      </w:r>
    </w:p>
    <w:p w14:paraId="32561F2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mean(</w:t>
      </w:r>
      <w:proofErr w:type="gramEnd"/>
      <w:r w:rsidRPr="00D11BA0">
        <w:rPr>
          <w:rFonts w:ascii="Courier New" w:eastAsia="Times New Roman" w:hAnsi="Courier New" w:cs="Courier New"/>
          <w:sz w:val="20"/>
          <w:szCs w:val="20"/>
          <w:lang w:eastAsia="en-IN"/>
        </w:rPr>
        <w:t>a, na.rm = TRUE)</w:t>
      </w:r>
    </w:p>
    <w:p w14:paraId="2CF4F7E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4CD71443"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without language information, that won’t get highlighted – although some syntax highlighting tools, not Hugo Chroma, do some guessing.</w:t>
      </w:r>
    </w:p>
    <w:p w14:paraId="723122C8"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There are in general two ways in which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are added to code blocks, </w:t>
      </w:r>
      <w:r w:rsidRPr="00D11BA0">
        <w:rPr>
          <w:rFonts w:ascii="Times New Roman" w:eastAsia="Times New Roman" w:hAnsi="Times New Roman" w:cs="Times New Roman"/>
          <w:b/>
          <w:bCs/>
          <w:sz w:val="20"/>
          <w:szCs w:val="20"/>
          <w:lang w:eastAsia="en-IN"/>
        </w:rPr>
        <w:t>client-side syntax highlighting</w:t>
      </w:r>
      <w:r w:rsidRPr="00D11BA0">
        <w:rPr>
          <w:rFonts w:ascii="Times New Roman" w:eastAsia="Times New Roman" w:hAnsi="Times New Roman" w:cs="Times New Roman"/>
          <w:sz w:val="20"/>
          <w:szCs w:val="20"/>
          <w:lang w:eastAsia="en-IN"/>
        </w:rPr>
        <w:t xml:space="preserve"> and </w:t>
      </w:r>
      <w:r w:rsidRPr="00D11BA0">
        <w:rPr>
          <w:rFonts w:ascii="Times New Roman" w:eastAsia="Times New Roman" w:hAnsi="Times New Roman" w:cs="Times New Roman"/>
          <w:b/>
          <w:bCs/>
          <w:sz w:val="20"/>
          <w:szCs w:val="20"/>
          <w:lang w:eastAsia="en-IN"/>
        </w:rPr>
        <w:t>server-side syntax highlighting</w:t>
      </w:r>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The latter is what Hugo supports nowadays but let’s dive into both for the sake of completeness (</w:t>
      </w:r>
      <w:del w:id="0" w:author="Unknown">
        <w:r w:rsidRPr="00D11BA0">
          <w:rPr>
            <w:rFonts w:ascii="Times New Roman" w:eastAsia="Times New Roman" w:hAnsi="Times New Roman" w:cs="Times New Roman"/>
            <w:sz w:val="20"/>
            <w:szCs w:val="20"/>
            <w:lang w:eastAsia="en-IN"/>
          </w:rPr>
          <w:delText>or because I’m proud I now get it</w:delText>
        </w:r>
      </w:del>
      <w:hyperlink r:id="rId6" w:anchor="fn:2" w:tgtFrame="_blank" w:history="1">
        <w:r w:rsidRPr="00D11BA0">
          <w:rPr>
            <w:rFonts w:ascii="Times New Roman" w:eastAsia="Times New Roman" w:hAnsi="Times New Roman" w:cs="Times New Roman"/>
            <w:color w:val="0000FF"/>
            <w:sz w:val="20"/>
            <w:szCs w:val="20"/>
            <w:u w:val="single"/>
            <w:vertAlign w:val="superscript"/>
            <w:lang w:eastAsia="en-IN"/>
          </w:rPr>
          <w:t>2</w:t>
        </w:r>
      </w:hyperlink>
      <w:r w:rsidRPr="00D11BA0">
        <w:rPr>
          <w:rFonts w:ascii="Times New Roman" w:eastAsia="Times New Roman" w:hAnsi="Times New Roman" w:cs="Times New Roman"/>
          <w:sz w:val="20"/>
          <w:szCs w:val="20"/>
          <w:lang w:eastAsia="en-IN"/>
        </w:rPr>
        <w:t>).</w:t>
      </w:r>
    </w:p>
    <w:p w14:paraId="621047B1" w14:textId="77777777" w:rsidR="00D11BA0" w:rsidRPr="00D11BA0" w:rsidRDefault="00D11BA0" w:rsidP="00D11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1BA0">
        <w:rPr>
          <w:rFonts w:ascii="Times New Roman" w:eastAsia="Times New Roman" w:hAnsi="Times New Roman" w:cs="Times New Roman"/>
          <w:b/>
          <w:bCs/>
          <w:sz w:val="24"/>
          <w:szCs w:val="24"/>
          <w:lang w:eastAsia="en-IN"/>
        </w:rPr>
        <w:t>Client-side syntax highlighting</w:t>
      </w:r>
    </w:p>
    <w:p w14:paraId="259B4704"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In this sub-section I’ll mostly refer to </w:t>
      </w:r>
      <w:hyperlink r:id="rId7" w:tgtFrame="_blank" w:history="1">
        <w:r w:rsidRPr="00D11BA0">
          <w:rPr>
            <w:rFonts w:ascii="Times New Roman" w:eastAsia="Times New Roman" w:hAnsi="Times New Roman" w:cs="Times New Roman"/>
            <w:color w:val="0000FF"/>
            <w:sz w:val="20"/>
            <w:szCs w:val="20"/>
            <w:u w:val="single"/>
            <w:lang w:eastAsia="en-IN"/>
          </w:rPr>
          <w:t>highlight.js</w:t>
        </w:r>
      </w:hyperlink>
      <w:r w:rsidRPr="00D11BA0">
        <w:rPr>
          <w:rFonts w:ascii="Times New Roman" w:eastAsia="Times New Roman" w:hAnsi="Times New Roman" w:cs="Times New Roman"/>
          <w:sz w:val="20"/>
          <w:szCs w:val="20"/>
          <w:lang w:eastAsia="en-IN"/>
        </w:rPr>
        <w:t xml:space="preserve"> but principles probably apply to other client-side syntax highlighting tools.</w:t>
      </w:r>
      <w:r w:rsidRPr="00D11BA0">
        <w:rPr>
          <w:rFonts w:ascii="Times New Roman" w:eastAsia="Times New Roman" w:hAnsi="Times New Roman" w:cs="Times New Roman"/>
          <w:sz w:val="20"/>
          <w:szCs w:val="20"/>
          <w:lang w:eastAsia="en-IN"/>
        </w:rPr>
        <w:br/>
        <w:t>The “client-side” part of this phrase is that the html that is served by your website host does not have styling for the code.</w:t>
      </w:r>
      <w:r w:rsidRPr="00D11BA0">
        <w:rPr>
          <w:rFonts w:ascii="Times New Roman" w:eastAsia="Times New Roman" w:hAnsi="Times New Roman" w:cs="Times New Roman"/>
          <w:sz w:val="20"/>
          <w:szCs w:val="20"/>
          <w:lang w:eastAsia="en-IN"/>
        </w:rPr>
        <w:br/>
        <w:t>In highlight.js case, styling appears after a JS script is loaded and applied.</w:t>
      </w:r>
    </w:p>
    <w:p w14:paraId="510025A4"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If we look at </w:t>
      </w:r>
      <w:hyperlink r:id="rId8" w:tgtFrame="_blank" w:history="1">
        <w:r w:rsidRPr="00D11BA0">
          <w:rPr>
            <w:rFonts w:ascii="Times New Roman" w:eastAsia="Times New Roman" w:hAnsi="Times New Roman" w:cs="Times New Roman"/>
            <w:color w:val="0000FF"/>
            <w:sz w:val="20"/>
            <w:szCs w:val="20"/>
            <w:u w:val="single"/>
            <w:lang w:eastAsia="en-IN"/>
          </w:rPr>
          <w:t>a post of Mara Averick’s</w:t>
        </w:r>
      </w:hyperlink>
      <w:r w:rsidRPr="00D11BA0">
        <w:rPr>
          <w:rFonts w:ascii="Times New Roman" w:eastAsia="Times New Roman" w:hAnsi="Times New Roman" w:cs="Times New Roman"/>
          <w:sz w:val="20"/>
          <w:szCs w:val="20"/>
          <w:lang w:eastAsia="en-IN"/>
        </w:rPr>
        <w:t xml:space="preserve"> at the time of writing, the html of a block is just</w:t>
      </w:r>
    </w:p>
    <w:p w14:paraId="0DB0DF7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&lt;pre class="r"&gt;&lt;code&gt;</w:t>
      </w:r>
      <w:proofErr w:type="spellStart"/>
      <w:r w:rsidRPr="00D11BA0">
        <w:rPr>
          <w:rFonts w:ascii="Courier New" w:eastAsia="Times New Roman" w:hAnsi="Courier New" w:cs="Courier New"/>
          <w:sz w:val="20"/>
          <w:szCs w:val="20"/>
          <w:lang w:eastAsia="en-IN"/>
        </w:rPr>
        <w:t>pal_a</w:t>
      </w:r>
      <w:proofErr w:type="spellEnd"/>
      <w:r w:rsidRPr="00D11BA0">
        <w:rPr>
          <w:rFonts w:ascii="Courier New" w:eastAsia="Times New Roman" w:hAnsi="Courier New" w:cs="Courier New"/>
          <w:sz w:val="20"/>
          <w:szCs w:val="20"/>
          <w:lang w:eastAsia="en-IN"/>
        </w:rPr>
        <w:t xml:space="preserve"> &lt;- </w:t>
      </w:r>
      <w:proofErr w:type="spellStart"/>
      <w:r w:rsidRPr="00D11BA0">
        <w:rPr>
          <w:rFonts w:ascii="Courier New" w:eastAsia="Times New Roman" w:hAnsi="Courier New" w:cs="Courier New"/>
          <w:sz w:val="20"/>
          <w:szCs w:val="20"/>
          <w:lang w:eastAsia="en-IN"/>
        </w:rPr>
        <w:t>extract_</w:t>
      </w:r>
      <w:proofErr w:type="gramStart"/>
      <w:r w:rsidRPr="00D11BA0">
        <w:rPr>
          <w:rFonts w:ascii="Courier New" w:eastAsia="Times New Roman" w:hAnsi="Courier New" w:cs="Courier New"/>
          <w:sz w:val="20"/>
          <w:szCs w:val="20"/>
          <w:lang w:eastAsia="en-IN"/>
        </w:rPr>
        <w:t>colours</w:t>
      </w:r>
      <w:proofErr w:type="spellEnd"/>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w:t>
      </w:r>
      <w:hyperlink r:id="rId9" w:tgtFrame="_blank" w:history="1">
        <w:r w:rsidRPr="00D11BA0">
          <w:rPr>
            <w:rFonts w:ascii="Courier New" w:eastAsia="Times New Roman" w:hAnsi="Courier New" w:cs="Courier New"/>
            <w:color w:val="0000FF"/>
            <w:sz w:val="20"/>
            <w:szCs w:val="20"/>
            <w:u w:val="single"/>
            <w:lang w:eastAsia="en-IN"/>
          </w:rPr>
          <w:t>https://i.imgur.com/FyEALqr.jpg</w:t>
        </w:r>
      </w:hyperlink>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num_col</w:t>
      </w:r>
      <w:proofErr w:type="spellEnd"/>
      <w:r w:rsidRPr="00D11BA0">
        <w:rPr>
          <w:rFonts w:ascii="Courier New" w:eastAsia="Times New Roman" w:hAnsi="Courier New" w:cs="Courier New"/>
          <w:sz w:val="20"/>
          <w:szCs w:val="20"/>
          <w:lang w:eastAsia="en-IN"/>
        </w:rPr>
        <w:t xml:space="preserve"> = 8)</w:t>
      </w:r>
    </w:p>
    <w:p w14:paraId="5579BEB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par(</w:t>
      </w:r>
      <w:proofErr w:type="spellStart"/>
      <w:proofErr w:type="gramEnd"/>
      <w:r w:rsidRPr="00D11BA0">
        <w:rPr>
          <w:rFonts w:ascii="Courier New" w:eastAsia="Times New Roman" w:hAnsi="Courier New" w:cs="Courier New"/>
          <w:sz w:val="20"/>
          <w:szCs w:val="20"/>
          <w:lang w:eastAsia="en-IN"/>
        </w:rPr>
        <w:t>mfrow</w:t>
      </w:r>
      <w:proofErr w:type="spellEnd"/>
      <w:r w:rsidRPr="00D11BA0">
        <w:rPr>
          <w:rFonts w:ascii="Courier New" w:eastAsia="Times New Roman" w:hAnsi="Courier New" w:cs="Courier New"/>
          <w:sz w:val="20"/>
          <w:szCs w:val="20"/>
          <w:lang w:eastAsia="en-IN"/>
        </w:rPr>
        <w:t xml:space="preserve"> = c(1,2))</w:t>
      </w:r>
    </w:p>
    <w:p w14:paraId="3A96F85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pie(</w:t>
      </w:r>
      <w:proofErr w:type="gramEnd"/>
      <w:r w:rsidRPr="00D11BA0">
        <w:rPr>
          <w:rFonts w:ascii="Courier New" w:eastAsia="Times New Roman" w:hAnsi="Courier New" w:cs="Courier New"/>
          <w:sz w:val="20"/>
          <w:szCs w:val="20"/>
          <w:lang w:eastAsia="en-IN"/>
        </w:rPr>
        <w:t xml:space="preserve">rep(1, 8), col = </w:t>
      </w:r>
      <w:proofErr w:type="spellStart"/>
      <w:r w:rsidRPr="00D11BA0">
        <w:rPr>
          <w:rFonts w:ascii="Courier New" w:eastAsia="Times New Roman" w:hAnsi="Courier New" w:cs="Courier New"/>
          <w:sz w:val="20"/>
          <w:szCs w:val="20"/>
          <w:lang w:eastAsia="en-IN"/>
        </w:rPr>
        <w:t>pal_a</w:t>
      </w:r>
      <w:proofErr w:type="spellEnd"/>
      <w:r w:rsidRPr="00D11BA0">
        <w:rPr>
          <w:rFonts w:ascii="Courier New" w:eastAsia="Times New Roman" w:hAnsi="Courier New" w:cs="Courier New"/>
          <w:sz w:val="20"/>
          <w:szCs w:val="20"/>
          <w:lang w:eastAsia="en-IN"/>
        </w:rPr>
        <w:t>, main = "Palette based on Archer Poster")</w:t>
      </w:r>
    </w:p>
    <w:p w14:paraId="4CC28E8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hist(</w:t>
      </w:r>
      <w:proofErr w:type="gramEnd"/>
      <w:r w:rsidRPr="00D11BA0">
        <w:rPr>
          <w:rFonts w:ascii="Courier New" w:eastAsia="Times New Roman" w:hAnsi="Courier New" w:cs="Courier New"/>
          <w:sz w:val="20"/>
          <w:szCs w:val="20"/>
          <w:lang w:eastAsia="en-IN"/>
        </w:rPr>
        <w:t xml:space="preserve">Nile, breaks = 8, col = </w:t>
      </w:r>
      <w:proofErr w:type="spellStart"/>
      <w:r w:rsidRPr="00D11BA0">
        <w:rPr>
          <w:rFonts w:ascii="Courier New" w:eastAsia="Times New Roman" w:hAnsi="Courier New" w:cs="Courier New"/>
          <w:sz w:val="20"/>
          <w:szCs w:val="20"/>
          <w:lang w:eastAsia="en-IN"/>
        </w:rPr>
        <w:t>pal_a</w:t>
      </w:r>
      <w:proofErr w:type="spellEnd"/>
      <w:r w:rsidRPr="00D11BA0">
        <w:rPr>
          <w:rFonts w:ascii="Courier New" w:eastAsia="Times New Roman" w:hAnsi="Courier New" w:cs="Courier New"/>
          <w:sz w:val="20"/>
          <w:szCs w:val="20"/>
          <w:lang w:eastAsia="en-IN"/>
        </w:rPr>
        <w:t>, main = "Palette based on Archer Poster")code&gt;pre&gt;</w:t>
      </w:r>
    </w:p>
    <w:p w14:paraId="5EE2B838"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Now, using Firefox Developer Console,</w:t>
      </w:r>
    </w:p>
    <w:p w14:paraId="3AC21AC1"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hyperlink r:id="rId10" w:tgtFrame="_blank" w:history="1">
        <w:r w:rsidRPr="00D11BA0">
          <w:rPr>
            <w:rFonts w:ascii="Times New Roman" w:eastAsia="Times New Roman" w:hAnsi="Times New Roman" w:cs="Times New Roman"/>
            <w:color w:val="0000FF"/>
            <w:sz w:val="20"/>
            <w:szCs w:val="20"/>
            <w:u w:val="single"/>
            <w:lang w:eastAsia="en-IN"/>
          </w:rPr>
          <w:br/>
        </w:r>
      </w:hyperlink>
      <w:r w:rsidRPr="00D11BA0">
        <w:rPr>
          <w:rFonts w:ascii="Times New Roman" w:eastAsia="Times New Roman" w:hAnsi="Times New Roman" w:cs="Times New Roman"/>
          <w:sz w:val="20"/>
          <w:szCs w:val="20"/>
          <w:lang w:eastAsia="en-IN"/>
        </w:rPr>
        <w:br/>
      </w:r>
    </w:p>
    <w:p w14:paraId="438932DB"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we see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come from CSS classes starting with “</w:t>
      </w:r>
      <w:proofErr w:type="spellStart"/>
      <w:r w:rsidRPr="00D11BA0">
        <w:rPr>
          <w:rFonts w:ascii="Times New Roman" w:eastAsia="Times New Roman" w:hAnsi="Times New Roman" w:cs="Times New Roman"/>
          <w:sz w:val="20"/>
          <w:szCs w:val="20"/>
          <w:lang w:eastAsia="en-IN"/>
        </w:rPr>
        <w:t>hljs</w:t>
      </w:r>
      <w:proofErr w:type="spellEnd"/>
      <w:r w:rsidRPr="00D11BA0">
        <w:rPr>
          <w:rFonts w:ascii="Times New Roman" w:eastAsia="Times New Roman" w:hAnsi="Times New Roman" w:cs="Times New Roman"/>
          <w:sz w:val="20"/>
          <w:szCs w:val="20"/>
          <w:lang w:eastAsia="en-IN"/>
        </w:rPr>
        <w:t>”.</w:t>
      </w:r>
    </w:p>
    <w:p w14:paraId="0170E61C"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And in the head of that page (examined via “View source”), there’s</w:t>
      </w:r>
    </w:p>
    <w:p w14:paraId="63387EE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&lt;script src="</w:t>
      </w:r>
      <w:hyperlink r:id="rId11" w:tgtFrame="_blank" w:history="1">
        <w:r w:rsidRPr="00D11BA0">
          <w:rPr>
            <w:rFonts w:ascii="Courier New" w:eastAsia="Times New Roman" w:hAnsi="Courier New" w:cs="Courier New"/>
            <w:color w:val="0000FF"/>
            <w:sz w:val="20"/>
            <w:szCs w:val="20"/>
            <w:u w:val="single"/>
            <w:lang w:eastAsia="en-IN"/>
          </w:rPr>
          <w:t>https://cdnjs.cloudflare.com/ajax/libs/highlight.js/9.9.0/highlight.min.js</w:t>
        </w:r>
      </w:hyperlink>
      <w:r w:rsidRPr="00D11BA0">
        <w:rPr>
          <w:rFonts w:ascii="Courier New" w:eastAsia="Times New Roman" w:hAnsi="Courier New" w:cs="Courier New"/>
          <w:sz w:val="20"/>
          <w:szCs w:val="20"/>
          <w:lang w:eastAsia="en-IN"/>
        </w:rPr>
        <w:t>"&gt;script&gt;</w:t>
      </w:r>
    </w:p>
    <w:p w14:paraId="0968A59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&lt;script&gt;</w:t>
      </w:r>
      <w:proofErr w:type="spellStart"/>
      <w:proofErr w:type="gramStart"/>
      <w:r w:rsidRPr="00D11BA0">
        <w:rPr>
          <w:rFonts w:ascii="Courier New" w:eastAsia="Times New Roman" w:hAnsi="Courier New" w:cs="Courier New"/>
          <w:sz w:val="20"/>
          <w:szCs w:val="20"/>
          <w:lang w:eastAsia="en-IN"/>
        </w:rPr>
        <w:t>hljs.initHighlightingOnLoad</w:t>
      </w:r>
      <w:proofErr w:type="spellEnd"/>
      <w:proofErr w:type="gramEnd"/>
      <w:r w:rsidRPr="00D11BA0">
        <w:rPr>
          <w:rFonts w:ascii="Courier New" w:eastAsia="Times New Roman" w:hAnsi="Courier New" w:cs="Courier New"/>
          <w:sz w:val="20"/>
          <w:szCs w:val="20"/>
          <w:lang w:eastAsia="en-IN"/>
        </w:rPr>
        <w:t>();script&gt;</w:t>
      </w:r>
    </w:p>
    <w:p w14:paraId="0EA4FF47" w14:textId="4CE8E113"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which is the part loading and applying highlight.js to the page.</w:t>
      </w:r>
      <w:r w:rsidRPr="00D11BA0">
        <w:rPr>
          <w:rFonts w:ascii="Times New Roman" w:eastAsia="Times New Roman" w:hAnsi="Times New Roman" w:cs="Times New Roman"/>
          <w:sz w:val="20"/>
          <w:szCs w:val="20"/>
          <w:lang w:eastAsia="en-IN"/>
        </w:rPr>
        <w:br/>
        <w:t>Now, how does it know what’s for instance a string in R?</w:t>
      </w:r>
      <w:r w:rsidRPr="00D11BA0">
        <w:rPr>
          <w:rFonts w:ascii="Times New Roman" w:eastAsia="Times New Roman" w:hAnsi="Times New Roman" w:cs="Times New Roman"/>
          <w:sz w:val="20"/>
          <w:szCs w:val="20"/>
          <w:lang w:eastAsia="en-IN"/>
        </w:rPr>
        <w:br/>
        <w:t xml:space="preserve">If we look at </w:t>
      </w:r>
      <w:hyperlink r:id="rId12" w:tgtFrame="_blank" w:history="1">
        <w:r w:rsidRPr="00D11BA0">
          <w:rPr>
            <w:rFonts w:ascii="Times New Roman" w:eastAsia="Times New Roman" w:hAnsi="Times New Roman" w:cs="Times New Roman"/>
            <w:color w:val="0000FF"/>
            <w:sz w:val="20"/>
            <w:szCs w:val="20"/>
            <w:u w:val="single"/>
            <w:lang w:eastAsia="en-IN"/>
          </w:rPr>
          <w:t>highlight.js highlighter for the R language</w:t>
        </w:r>
      </w:hyperlink>
      <w:r w:rsidRPr="00D11BA0">
        <w:rPr>
          <w:rFonts w:ascii="Times New Roman" w:eastAsia="Times New Roman" w:hAnsi="Times New Roman" w:cs="Times New Roman"/>
          <w:sz w:val="20"/>
          <w:szCs w:val="20"/>
          <w:lang w:eastAsia="en-IN"/>
        </w:rPr>
        <w:t xml:space="preserve">, authored by </w:t>
      </w:r>
      <w:hyperlink r:id="rId13" w:tgtFrame="_blank" w:history="1">
        <w:r w:rsidRPr="00D11BA0">
          <w:rPr>
            <w:rFonts w:ascii="Times New Roman" w:eastAsia="Times New Roman" w:hAnsi="Times New Roman" w:cs="Times New Roman"/>
            <w:color w:val="0000FF"/>
            <w:sz w:val="20"/>
            <w:szCs w:val="20"/>
            <w:u w:val="single"/>
            <w:lang w:eastAsia="en-IN"/>
          </w:rPr>
          <w:t>Joe Cheng</w:t>
        </w:r>
      </w:hyperlink>
      <w:r w:rsidRPr="00D11BA0">
        <w:rPr>
          <w:rFonts w:ascii="Times New Roman" w:eastAsia="Times New Roman" w:hAnsi="Times New Roman" w:cs="Times New Roman"/>
          <w:sz w:val="20"/>
          <w:szCs w:val="20"/>
          <w:lang w:eastAsia="en-IN"/>
        </w:rPr>
        <w:t xml:space="preserve"> in 2012, it’s a bunch of regular expressions,</w:t>
      </w:r>
      <w:r>
        <w:rPr>
          <w:rFonts w:ascii="Times New Roman" w:eastAsia="Times New Roman" w:hAnsi="Times New Roman" w:cs="Times New Roman"/>
          <w:sz w:val="20"/>
          <w:szCs w:val="20"/>
          <w:lang w:eastAsia="en-IN"/>
        </w:rPr>
        <w:t xml:space="preserve"> for the instance</w:t>
      </w:r>
      <w:r w:rsidRPr="00D11BA0">
        <w:rPr>
          <w:rFonts w:ascii="Times New Roman" w:eastAsia="Times New Roman" w:hAnsi="Times New Roman" w:cs="Times New Roman"/>
          <w:sz w:val="20"/>
          <w:szCs w:val="20"/>
          <w:lang w:eastAsia="en-IN"/>
        </w:rPr>
        <w:t>.</w:t>
      </w:r>
    </w:p>
    <w:p w14:paraId="6AE1F87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className</w:t>
      </w:r>
      <w:proofErr w:type="spellEnd"/>
      <w:r w:rsidRPr="00D11BA0">
        <w:rPr>
          <w:rFonts w:ascii="Courier New" w:eastAsia="Times New Roman" w:hAnsi="Courier New" w:cs="Courier New"/>
          <w:sz w:val="20"/>
          <w:szCs w:val="20"/>
          <w:lang w:eastAsia="en-IN"/>
        </w:rPr>
        <w:t>: 'string',</w:t>
      </w:r>
    </w:p>
    <w:p w14:paraId="7A05FDD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contains: [</w:t>
      </w:r>
      <w:proofErr w:type="spellStart"/>
      <w:proofErr w:type="gramStart"/>
      <w:r w:rsidRPr="00D11BA0">
        <w:rPr>
          <w:rFonts w:ascii="Courier New" w:eastAsia="Times New Roman" w:hAnsi="Courier New" w:cs="Courier New"/>
          <w:sz w:val="20"/>
          <w:szCs w:val="20"/>
          <w:lang w:eastAsia="en-IN"/>
        </w:rPr>
        <w:t>hljs.BACKSLASH</w:t>
      </w:r>
      <w:proofErr w:type="gramEnd"/>
      <w:r w:rsidRPr="00D11BA0">
        <w:rPr>
          <w:rFonts w:ascii="Courier New" w:eastAsia="Times New Roman" w:hAnsi="Courier New" w:cs="Courier New"/>
          <w:sz w:val="20"/>
          <w:szCs w:val="20"/>
          <w:lang w:eastAsia="en-IN"/>
        </w:rPr>
        <w:t>_ESCAPE</w:t>
      </w:r>
      <w:proofErr w:type="spellEnd"/>
      <w:r w:rsidRPr="00D11BA0">
        <w:rPr>
          <w:rFonts w:ascii="Courier New" w:eastAsia="Times New Roman" w:hAnsi="Courier New" w:cs="Courier New"/>
          <w:sz w:val="20"/>
          <w:szCs w:val="20"/>
          <w:lang w:eastAsia="en-IN"/>
        </w:rPr>
        <w:t>],</w:t>
      </w:r>
    </w:p>
    <w:p w14:paraId="52E810D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variants: [</w:t>
      </w:r>
    </w:p>
    <w:p w14:paraId="2BDA41E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{begin: '"', end: '"'},</w:t>
      </w:r>
    </w:p>
    <w:p w14:paraId="6F1EE6D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{begin: "'", end: "'"}</w:t>
      </w:r>
    </w:p>
    <w:p w14:paraId="0F8A176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
    <w:p w14:paraId="3FB1844B" w14:textId="767D83D4"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When using highlight.js on your website, you might need to specify R as a supplementary language in your config, since some languages are bundled by default whilst others are not.</w:t>
      </w:r>
    </w:p>
    <w:p w14:paraId="182D06F8"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A big downside of client-side syntax highlighting is loading time:</w:t>
      </w:r>
      <w:r w:rsidRPr="00D11BA0">
        <w:rPr>
          <w:rFonts w:ascii="Times New Roman" w:eastAsia="Times New Roman" w:hAnsi="Times New Roman" w:cs="Times New Roman"/>
          <w:sz w:val="20"/>
          <w:szCs w:val="20"/>
          <w:lang w:eastAsia="en-IN"/>
        </w:rPr>
        <w:br/>
        <w:t>it appears quite fast if your internet connection isn’t poor, but you might have noticed code blocks changing aspect when loading a web page (first not styled, then styled).</w:t>
      </w:r>
      <w:r w:rsidRPr="00D11BA0">
        <w:rPr>
          <w:rFonts w:ascii="Times New Roman" w:eastAsia="Times New Roman" w:hAnsi="Times New Roman" w:cs="Times New Roman"/>
          <w:sz w:val="20"/>
          <w:szCs w:val="20"/>
          <w:lang w:eastAsia="en-IN"/>
        </w:rPr>
        <w:br/>
        <w:t>Moreover, Hugo now supports, and uses by default, an alternative that we’ll describe in the following subsection and take advantage of in this post’s second section.</w:t>
      </w:r>
    </w:p>
    <w:p w14:paraId="127103C8" w14:textId="77777777" w:rsidR="00D11BA0" w:rsidRPr="00D11BA0" w:rsidRDefault="00D11BA0" w:rsidP="00D11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1BA0">
        <w:rPr>
          <w:rFonts w:ascii="Times New Roman" w:eastAsia="Times New Roman" w:hAnsi="Times New Roman" w:cs="Times New Roman"/>
          <w:b/>
          <w:bCs/>
          <w:sz w:val="24"/>
          <w:szCs w:val="24"/>
          <w:lang w:eastAsia="en-IN"/>
        </w:rPr>
        <w:t>Server-side syntax highlighting</w:t>
      </w:r>
    </w:p>
    <w:p w14:paraId="14AABF2A"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In server-side syntax highlighting, with say </w:t>
      </w:r>
      <w:hyperlink r:id="rId14" w:tgtFrame="_blank" w:history="1">
        <w:proofErr w:type="spellStart"/>
        <w:r w:rsidRPr="00D11BA0">
          <w:rPr>
            <w:rFonts w:ascii="Times New Roman" w:eastAsia="Times New Roman" w:hAnsi="Times New Roman" w:cs="Times New Roman"/>
            <w:color w:val="0000FF"/>
            <w:sz w:val="20"/>
            <w:szCs w:val="20"/>
            <w:u w:val="single"/>
            <w:lang w:eastAsia="en-IN"/>
          </w:rPr>
          <w:t>Pygments</w:t>
        </w:r>
        <w:proofErr w:type="spellEnd"/>
      </w:hyperlink>
      <w:r w:rsidRPr="00D11BA0">
        <w:rPr>
          <w:rFonts w:ascii="Times New Roman" w:eastAsia="Times New Roman" w:hAnsi="Times New Roman" w:cs="Times New Roman"/>
          <w:sz w:val="20"/>
          <w:szCs w:val="20"/>
          <w:lang w:eastAsia="en-IN"/>
        </w:rPr>
        <w:t xml:space="preserve"> or Chroma (Hugo default), your website html as served already has styling information.</w:t>
      </w:r>
    </w:p>
    <w:p w14:paraId="757467E0" w14:textId="746232C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With</w:t>
      </w:r>
      <w:r>
        <w:rPr>
          <w:rFonts w:ascii="Times New Roman" w:eastAsia="Times New Roman" w:hAnsi="Times New Roman" w:cs="Times New Roman"/>
          <w:sz w:val="20"/>
          <w:szCs w:val="20"/>
          <w:lang w:eastAsia="en-IN"/>
        </w:rPr>
        <w:t xml:space="preserve"> library(chroma)</w:t>
      </w:r>
      <w:r w:rsidRPr="00D11BA0">
        <w:rPr>
          <w:rFonts w:ascii="Times New Roman" w:eastAsia="Times New Roman" w:hAnsi="Times New Roman" w:cs="Times New Roman"/>
          <w:sz w:val="20"/>
          <w:szCs w:val="20"/>
          <w:lang w:eastAsia="en-IN"/>
        </w:rPr>
        <w:t>, that styling information is either:</w:t>
      </w:r>
    </w:p>
    <w:p w14:paraId="0DC1F05E" w14:textId="48374930" w:rsidR="00D11BA0" w:rsidRPr="00D11BA0" w:rsidRDefault="00D11BA0" w:rsidP="00D11B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hard-coded in html, as is since recently the case of </w:t>
      </w:r>
      <w:hyperlink r:id="rId15" w:tgtFrame="_blank" w:history="1">
        <w:r w:rsidRPr="00D11BA0">
          <w:rPr>
            <w:rFonts w:ascii="Times New Roman" w:eastAsia="Times New Roman" w:hAnsi="Times New Roman" w:cs="Times New Roman"/>
            <w:color w:val="0000FF"/>
            <w:sz w:val="20"/>
            <w:szCs w:val="20"/>
            <w:u w:val="single"/>
            <w:lang w:eastAsia="en-IN"/>
          </w:rPr>
          <w:t>tidyverse.org</w:t>
        </w:r>
      </w:hyperlink>
      <w:r w:rsidRPr="00D11BA0">
        <w:rPr>
          <w:rFonts w:ascii="Times New Roman" w:eastAsia="Times New Roman" w:hAnsi="Times New Roman" w:cs="Times New Roman"/>
          <w:sz w:val="20"/>
          <w:szCs w:val="20"/>
          <w:lang w:eastAsia="en-IN"/>
        </w:rPr>
        <w:t xml:space="preserve"> and </w:t>
      </w:r>
      <w:hyperlink r:id="rId16" w:tgtFrame="_blank" w:history="1">
        <w:r w:rsidRPr="00D11BA0">
          <w:rPr>
            <w:rFonts w:ascii="Times New Roman" w:eastAsia="Times New Roman" w:hAnsi="Times New Roman" w:cs="Times New Roman"/>
            <w:color w:val="0000FF"/>
            <w:sz w:val="20"/>
            <w:szCs w:val="20"/>
            <w:u w:val="single"/>
            <w:lang w:eastAsia="en-IN"/>
          </w:rPr>
          <w:t>blog.r-hub.io</w:t>
        </w:r>
      </w:hyperlink>
      <w:r w:rsidRPr="00D11BA0">
        <w:rPr>
          <w:rFonts w:ascii="Times New Roman" w:eastAsia="Times New Roman" w:hAnsi="Times New Roman" w:cs="Times New Roman"/>
          <w:sz w:val="20"/>
          <w:szCs w:val="20"/>
          <w:lang w:eastAsia="en-IN"/>
        </w:rPr>
        <w:t>;</w:t>
      </w:r>
    </w:p>
    <w:p w14:paraId="642F0084"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hyperlink r:id="rId17" w:tgtFrame="_blank" w:history="1">
        <w:r w:rsidRPr="00D11BA0">
          <w:rPr>
            <w:rFonts w:ascii="Times New Roman" w:eastAsia="Times New Roman" w:hAnsi="Times New Roman" w:cs="Times New Roman"/>
            <w:color w:val="0000FF"/>
            <w:sz w:val="20"/>
            <w:szCs w:val="20"/>
            <w:u w:val="single"/>
            <w:lang w:eastAsia="en-IN"/>
          </w:rPr>
          <w:br/>
        </w:r>
      </w:hyperlink>
      <w:r w:rsidRPr="00D11BA0">
        <w:rPr>
          <w:rFonts w:ascii="Times New Roman" w:eastAsia="Times New Roman" w:hAnsi="Times New Roman" w:cs="Times New Roman"/>
          <w:sz w:val="20"/>
          <w:szCs w:val="20"/>
          <w:lang w:eastAsia="en-IN"/>
        </w:rPr>
        <w:br/>
      </w:r>
    </w:p>
    <w:p w14:paraId="7A33B4E5"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The html source for one of the blocks of </w:t>
      </w:r>
      <w:hyperlink r:id="rId18" w:tgtFrame="_blank" w:history="1">
        <w:r w:rsidRPr="00D11BA0">
          <w:rPr>
            <w:rFonts w:ascii="Times New Roman" w:eastAsia="Times New Roman" w:hAnsi="Times New Roman" w:cs="Times New Roman"/>
            <w:color w:val="0000FF"/>
            <w:sz w:val="20"/>
            <w:szCs w:val="20"/>
            <w:u w:val="single"/>
            <w:lang w:eastAsia="en-IN"/>
          </w:rPr>
          <w:t>the page screenshot above</w:t>
        </w:r>
      </w:hyperlink>
      <w:r w:rsidRPr="00D11BA0">
        <w:rPr>
          <w:rFonts w:ascii="Times New Roman" w:eastAsia="Times New Roman" w:hAnsi="Times New Roman" w:cs="Times New Roman"/>
          <w:sz w:val="20"/>
          <w:szCs w:val="20"/>
          <w:lang w:eastAsia="en-IN"/>
        </w:rPr>
        <w:t xml:space="preserve"> is</w:t>
      </w:r>
    </w:p>
    <w:p w14:paraId="2CAFB97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div class="highlight"&gt;&lt;pre style=</w:t>
      </w:r>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moz-tab-size:4;-o-tab-size:4;tab-size:4"&gt;&lt;code class="language-r" data-lang="r"&gt;df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 xml:space="preserve">:#666"&gt;%&gt;%span&gt; </w:t>
      </w:r>
    </w:p>
    <w:p w14:paraId="6C69EE7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&lt;span style="</w:t>
      </w:r>
      <w:proofErr w:type="spellStart"/>
      <w:proofErr w:type="gram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group_byspan</w:t>
      </w:r>
      <w:proofErr w:type="spellEnd"/>
      <w:r w:rsidRPr="00D11BA0">
        <w:rPr>
          <w:rFonts w:ascii="Courier New" w:eastAsia="Times New Roman" w:hAnsi="Courier New" w:cs="Courier New"/>
          <w:sz w:val="20"/>
          <w:szCs w:val="20"/>
          <w:lang w:eastAsia="en-IN"/>
        </w:rPr>
        <w:t>&gt;(g1, g2)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 xml:space="preserve">:#666"&gt;%&gt;%span&gt; </w:t>
      </w:r>
    </w:p>
    <w:p w14:paraId="36EDC02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&lt;span style="</w:t>
      </w:r>
      <w:proofErr w:type="spellStart"/>
      <w:proofErr w:type="gram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summarisespan</w:t>
      </w:r>
      <w:proofErr w:type="spellEnd"/>
      <w:r w:rsidRPr="00D11BA0">
        <w:rPr>
          <w:rFonts w:ascii="Courier New" w:eastAsia="Times New Roman" w:hAnsi="Courier New" w:cs="Courier New"/>
          <w:sz w:val="20"/>
          <w:szCs w:val="20"/>
          <w:lang w:eastAsia="en-IN"/>
        </w:rPr>
        <w:t>&gt;(a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:#666"&gt;=span&gt;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meanspan</w:t>
      </w:r>
      <w:proofErr w:type="spellEnd"/>
      <w:r w:rsidRPr="00D11BA0">
        <w:rPr>
          <w:rFonts w:ascii="Courier New" w:eastAsia="Times New Roman" w:hAnsi="Courier New" w:cs="Courier New"/>
          <w:sz w:val="20"/>
          <w:szCs w:val="20"/>
          <w:lang w:eastAsia="en-IN"/>
        </w:rPr>
        <w:t>&gt;(a), b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:#666"&gt;=span&gt;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meanspan</w:t>
      </w:r>
      <w:proofErr w:type="spellEnd"/>
      <w:r w:rsidRPr="00D11BA0">
        <w:rPr>
          <w:rFonts w:ascii="Courier New" w:eastAsia="Times New Roman" w:hAnsi="Courier New" w:cs="Courier New"/>
          <w:sz w:val="20"/>
          <w:szCs w:val="20"/>
          <w:lang w:eastAsia="en-IN"/>
        </w:rPr>
        <w:t>&gt;(b), c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:#666"&gt;=span&gt;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meanspan</w:t>
      </w:r>
      <w:proofErr w:type="spellEnd"/>
      <w:r w:rsidRPr="00D11BA0">
        <w:rPr>
          <w:rFonts w:ascii="Courier New" w:eastAsia="Times New Roman" w:hAnsi="Courier New" w:cs="Courier New"/>
          <w:sz w:val="20"/>
          <w:szCs w:val="20"/>
          <w:lang w:eastAsia="en-IN"/>
        </w:rPr>
        <w:t>&gt;(c), d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:#666"&gt;=span&gt; &lt;span style="</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:#00f"&gt;</w:t>
      </w:r>
      <w:proofErr w:type="spellStart"/>
      <w:r w:rsidRPr="00D11BA0">
        <w:rPr>
          <w:rFonts w:ascii="Courier New" w:eastAsia="Times New Roman" w:hAnsi="Courier New" w:cs="Courier New"/>
          <w:sz w:val="20"/>
          <w:szCs w:val="20"/>
          <w:lang w:eastAsia="en-IN"/>
        </w:rPr>
        <w:t>meanspan</w:t>
      </w:r>
      <w:proofErr w:type="spellEnd"/>
      <w:r w:rsidRPr="00D11BA0">
        <w:rPr>
          <w:rFonts w:ascii="Courier New" w:eastAsia="Times New Roman" w:hAnsi="Courier New" w:cs="Courier New"/>
          <w:sz w:val="20"/>
          <w:szCs w:val="20"/>
          <w:lang w:eastAsia="en-IN"/>
        </w:rPr>
        <w:t>&gt;(c))</w:t>
      </w:r>
    </w:p>
    <w:p w14:paraId="59F10369"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code&gt;pre&gt;div&gt;</w:t>
      </w:r>
    </w:p>
    <w:p w14:paraId="0E1CC749"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The style used is </w:t>
      </w:r>
      <w:hyperlink r:id="rId19" w:anchor="highlight" w:tgtFrame="_blank" w:history="1">
        <w:r w:rsidRPr="00D11BA0">
          <w:rPr>
            <w:rFonts w:ascii="Times New Roman" w:eastAsia="Times New Roman" w:hAnsi="Times New Roman" w:cs="Times New Roman"/>
            <w:color w:val="0000FF"/>
            <w:sz w:val="20"/>
            <w:szCs w:val="20"/>
            <w:u w:val="single"/>
            <w:lang w:eastAsia="en-IN"/>
          </w:rPr>
          <w:t>indicated in the website config</w:t>
        </w:r>
      </w:hyperlink>
      <w:r w:rsidRPr="00D11BA0">
        <w:rPr>
          <w:rFonts w:ascii="Times New Roman" w:eastAsia="Times New Roman" w:hAnsi="Times New Roman" w:cs="Times New Roman"/>
          <w:sz w:val="20"/>
          <w:szCs w:val="20"/>
          <w:lang w:eastAsia="en-IN"/>
        </w:rPr>
        <w:t xml:space="preserve"> and picked from </w:t>
      </w:r>
      <w:hyperlink r:id="rId20" w:tgtFrame="_blank" w:history="1">
        <w:r w:rsidRPr="00D11BA0">
          <w:rPr>
            <w:rFonts w:ascii="Times New Roman" w:eastAsia="Times New Roman" w:hAnsi="Times New Roman" w:cs="Times New Roman"/>
            <w:color w:val="0000FF"/>
            <w:sz w:val="20"/>
            <w:szCs w:val="20"/>
            <w:u w:val="single"/>
            <w:lang w:eastAsia="en-IN"/>
          </w:rPr>
          <w:t>Chr</w:t>
        </w:r>
        <w:r w:rsidRPr="00D11BA0">
          <w:rPr>
            <w:rFonts w:ascii="Times New Roman" w:eastAsia="Times New Roman" w:hAnsi="Times New Roman" w:cs="Times New Roman"/>
            <w:color w:val="0000FF"/>
            <w:sz w:val="20"/>
            <w:szCs w:val="20"/>
            <w:u w:val="single"/>
            <w:lang w:eastAsia="en-IN"/>
          </w:rPr>
          <w:t>o</w:t>
        </w:r>
        <w:r w:rsidRPr="00D11BA0">
          <w:rPr>
            <w:rFonts w:ascii="Times New Roman" w:eastAsia="Times New Roman" w:hAnsi="Times New Roman" w:cs="Times New Roman"/>
            <w:color w:val="0000FF"/>
            <w:sz w:val="20"/>
            <w:szCs w:val="20"/>
            <w:u w:val="single"/>
            <w:lang w:eastAsia="en-IN"/>
          </w:rPr>
          <w:t>ma style gallery</w:t>
        </w:r>
      </w:hyperlink>
      <w:r w:rsidRPr="00D11BA0">
        <w:rPr>
          <w:rFonts w:ascii="Times New Roman" w:eastAsia="Times New Roman" w:hAnsi="Times New Roman" w:cs="Times New Roman"/>
          <w:sz w:val="20"/>
          <w:szCs w:val="20"/>
          <w:lang w:eastAsia="en-IN"/>
        </w:rPr>
        <w:t>.</w:t>
      </w:r>
    </w:p>
    <w:p w14:paraId="011603D4" w14:textId="77777777" w:rsidR="00D11BA0" w:rsidRPr="00D11BA0" w:rsidRDefault="00D11BA0" w:rsidP="00D11BA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via the use of CSS classes also indicated in html, as is the case of this website.</w:t>
      </w:r>
    </w:p>
    <w:p w14:paraId="449D9A5B"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hyperlink r:id="rId21" w:tgtFrame="_blank" w:history="1">
        <w:r w:rsidRPr="00D11BA0">
          <w:rPr>
            <w:rFonts w:ascii="Times New Roman" w:eastAsia="Times New Roman" w:hAnsi="Times New Roman" w:cs="Times New Roman"/>
            <w:color w:val="0000FF"/>
            <w:sz w:val="20"/>
            <w:szCs w:val="20"/>
            <w:u w:val="single"/>
            <w:lang w:eastAsia="en-IN"/>
          </w:rPr>
          <w:br/>
        </w:r>
      </w:hyperlink>
      <w:r w:rsidRPr="00D11BA0">
        <w:rPr>
          <w:rFonts w:ascii="Times New Roman" w:eastAsia="Times New Roman" w:hAnsi="Times New Roman" w:cs="Times New Roman"/>
          <w:sz w:val="20"/>
          <w:szCs w:val="20"/>
          <w:lang w:eastAsia="en-IN"/>
        </w:rPr>
        <w:br/>
      </w:r>
    </w:p>
    <w:p w14:paraId="6D3773B1"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The html of the block seen above is</w:t>
      </w:r>
    </w:p>
    <w:p w14:paraId="035E426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&lt;div class="highlight"&gt;&lt;pre class="chroma"&gt;&lt;code class="language-r" data-lang="r"&gt;&lt;span class="</w:t>
      </w:r>
      <w:proofErr w:type="spellStart"/>
      <w:r w:rsidRPr="00D11BA0">
        <w:rPr>
          <w:rFonts w:ascii="Courier New" w:eastAsia="Times New Roman" w:hAnsi="Courier New" w:cs="Courier New"/>
          <w:sz w:val="20"/>
          <w:szCs w:val="20"/>
          <w:lang w:eastAsia="en-IN"/>
        </w:rPr>
        <w:t>nf</w:t>
      </w:r>
      <w:proofErr w:type="spellEnd"/>
      <w:r w:rsidRPr="00D11BA0">
        <w:rPr>
          <w:rFonts w:ascii="Courier New" w:eastAsia="Times New Roman" w:hAnsi="Courier New" w:cs="Courier New"/>
          <w:sz w:val="20"/>
          <w:szCs w:val="20"/>
          <w:lang w:eastAsia="en-IN"/>
        </w:rPr>
        <w:t>"&gt;</w:t>
      </w:r>
      <w:proofErr w:type="spellStart"/>
      <w:r w:rsidRPr="00D11BA0">
        <w:rPr>
          <w:rFonts w:ascii="Courier New" w:eastAsia="Times New Roman" w:hAnsi="Courier New" w:cs="Courier New"/>
          <w:sz w:val="20"/>
          <w:szCs w:val="20"/>
          <w:lang w:eastAsia="en-IN"/>
        </w:rPr>
        <w:t>install.packagesspan</w:t>
      </w:r>
      <w:proofErr w:type="spellEnd"/>
      <w:r w:rsidRPr="00D11BA0">
        <w:rPr>
          <w:rFonts w:ascii="Courier New" w:eastAsia="Times New Roman" w:hAnsi="Courier New" w:cs="Courier New"/>
          <w:sz w:val="20"/>
          <w:szCs w:val="20"/>
          <w:lang w:eastAsia="en-IN"/>
        </w:rPr>
        <w:t>&gt;&lt;span class="p"&gt;(span&gt;&lt;span class="s"&gt;"</w:t>
      </w:r>
      <w:proofErr w:type="spellStart"/>
      <w:r w:rsidRPr="00D11BA0">
        <w:rPr>
          <w:rFonts w:ascii="Courier New" w:eastAsia="Times New Roman" w:hAnsi="Courier New" w:cs="Courier New"/>
          <w:sz w:val="20"/>
          <w:szCs w:val="20"/>
          <w:lang w:eastAsia="en-IN"/>
        </w:rPr>
        <w:t>parzer"span</w:t>
      </w:r>
      <w:proofErr w:type="spellEnd"/>
      <w:r w:rsidRPr="00D11BA0">
        <w:rPr>
          <w:rFonts w:ascii="Courier New" w:eastAsia="Times New Roman" w:hAnsi="Courier New" w:cs="Courier New"/>
          <w:sz w:val="20"/>
          <w:szCs w:val="20"/>
          <w:lang w:eastAsia="en-IN"/>
        </w:rPr>
        <w:t>&gt;&lt;span class="p"&gt;,span&gt; &lt;span class="n"&gt;</w:t>
      </w:r>
      <w:proofErr w:type="spellStart"/>
      <w:r w:rsidRPr="00D11BA0">
        <w:rPr>
          <w:rFonts w:ascii="Courier New" w:eastAsia="Times New Roman" w:hAnsi="Courier New" w:cs="Courier New"/>
          <w:sz w:val="20"/>
          <w:szCs w:val="20"/>
          <w:lang w:eastAsia="en-IN"/>
        </w:rPr>
        <w:t>reposspan</w:t>
      </w:r>
      <w:proofErr w:type="spellEnd"/>
      <w:r w:rsidRPr="00D11BA0">
        <w:rPr>
          <w:rFonts w:ascii="Courier New" w:eastAsia="Times New Roman" w:hAnsi="Courier New" w:cs="Courier New"/>
          <w:sz w:val="20"/>
          <w:szCs w:val="20"/>
          <w:lang w:eastAsia="en-IN"/>
        </w:rPr>
        <w:t>&gt; &lt;span class="o"&gt;=span&gt; &lt;span class="s"&gt;"</w:t>
      </w:r>
      <w:hyperlink r:id="rId22" w:tgtFrame="_blank" w:history="1">
        <w:r w:rsidRPr="00D11BA0">
          <w:rPr>
            <w:rFonts w:ascii="Courier New" w:eastAsia="Times New Roman" w:hAnsi="Courier New" w:cs="Courier New"/>
            <w:color w:val="0000FF"/>
            <w:sz w:val="20"/>
            <w:szCs w:val="20"/>
            <w:u w:val="single"/>
            <w:lang w:eastAsia="en-IN"/>
          </w:rPr>
          <w:t>https://dev.ropensci.org/</w:t>
        </w:r>
      </w:hyperlink>
      <w:r w:rsidRPr="00D11BA0">
        <w:rPr>
          <w:rFonts w:ascii="Courier New" w:eastAsia="Times New Roman" w:hAnsi="Courier New" w:cs="Courier New"/>
          <w:sz w:val="20"/>
          <w:szCs w:val="20"/>
          <w:lang w:eastAsia="en-IN"/>
        </w:rPr>
        <w:t>"span&gt;&lt;span class="p"&gt;)span&gt;</w:t>
      </w:r>
    </w:p>
    <w:p w14:paraId="5226B2C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code&gt;pre&gt;div&gt;</w:t>
      </w:r>
    </w:p>
    <w:p w14:paraId="31A44C36"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and it goes hand in hand with having styling for different </w:t>
      </w:r>
      <w:proofErr w:type="gramStart"/>
      <w:r w:rsidRPr="00D11BA0">
        <w:rPr>
          <w:rFonts w:ascii="Times New Roman" w:eastAsia="Times New Roman" w:hAnsi="Times New Roman" w:cs="Times New Roman"/>
          <w:sz w:val="20"/>
          <w:szCs w:val="20"/>
          <w:lang w:eastAsia="en-IN"/>
        </w:rPr>
        <w:t>“.chroma</w:t>
      </w:r>
      <w:proofErr w:type="gramEnd"/>
      <w:r w:rsidRPr="00D11BA0">
        <w:rPr>
          <w:rFonts w:ascii="Times New Roman" w:eastAsia="Times New Roman" w:hAnsi="Times New Roman" w:cs="Times New Roman"/>
          <w:sz w:val="20"/>
          <w:szCs w:val="20"/>
          <w:lang w:eastAsia="en-IN"/>
        </w:rPr>
        <w:t>” classes in our website CSS.</w:t>
      </w:r>
    </w:p>
    <w:p w14:paraId="070C930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.chroma</w:t>
      </w:r>
      <w:proofErr w:type="gramEnd"/>
      <w:r w:rsidRPr="00D11BA0">
        <w:rPr>
          <w:rFonts w:ascii="Courier New" w:eastAsia="Times New Roman" w:hAnsi="Courier New" w:cs="Courier New"/>
          <w:sz w:val="20"/>
          <w:szCs w:val="20"/>
          <w:lang w:eastAsia="en-IN"/>
        </w:rPr>
        <w:t xml:space="preserve"> .s { </w:t>
      </w:r>
      <w:proofErr w:type="spellStart"/>
      <w:r w:rsidRPr="00D11BA0">
        <w:rPr>
          <w:rFonts w:ascii="Courier New" w:eastAsia="Times New Roman" w:hAnsi="Courier New" w:cs="Courier New"/>
          <w:sz w:val="20"/>
          <w:szCs w:val="20"/>
          <w:lang w:eastAsia="en-IN"/>
        </w:rPr>
        <w:t>color</w:t>
      </w:r>
      <w:proofErr w:type="spellEnd"/>
      <w:r w:rsidRPr="00D11BA0">
        <w:rPr>
          <w:rFonts w:ascii="Courier New" w:eastAsia="Times New Roman" w:hAnsi="Courier New" w:cs="Courier New"/>
          <w:sz w:val="20"/>
          <w:szCs w:val="20"/>
          <w:lang w:eastAsia="en-IN"/>
        </w:rPr>
        <w:t>: #a3be8c }</w:t>
      </w:r>
    </w:p>
    <w:p w14:paraId="0870499C"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To have this behaviour, in our website config there’s</w:t>
      </w:r>
    </w:p>
    <w:p w14:paraId="56C49AA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pygmentsUseClasses</w:t>
      </w:r>
      <w:proofErr w:type="spellEnd"/>
      <w:r w:rsidRPr="00D11BA0">
        <w:rPr>
          <w:rFonts w:ascii="Courier New" w:eastAsia="Times New Roman" w:hAnsi="Courier New" w:cs="Courier New"/>
          <w:sz w:val="20"/>
          <w:szCs w:val="20"/>
          <w:lang w:eastAsia="en-IN"/>
        </w:rPr>
        <w:t>=true</w:t>
      </w:r>
    </w:p>
    <w:p w14:paraId="6DC23F56" w14:textId="77777777" w:rsid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which confusingly enough uses the name “</w:t>
      </w:r>
      <w:proofErr w:type="spellStart"/>
      <w:r w:rsidRPr="00D11BA0">
        <w:rPr>
          <w:rFonts w:ascii="Times New Roman" w:eastAsia="Times New Roman" w:hAnsi="Times New Roman" w:cs="Times New Roman"/>
          <w:sz w:val="20"/>
          <w:szCs w:val="20"/>
          <w:lang w:eastAsia="en-IN"/>
        </w:rPr>
        <w:t>Pygments</w:t>
      </w:r>
      <w:proofErr w:type="spellEnd"/>
      <w:r w:rsidRPr="00D11BA0">
        <w:rPr>
          <w:rFonts w:ascii="Times New Roman" w:eastAsia="Times New Roman" w:hAnsi="Times New Roman" w:cs="Times New Roman"/>
          <w:sz w:val="20"/>
          <w:szCs w:val="20"/>
          <w:lang w:eastAsia="en-IN"/>
        </w:rPr>
        <w:t>”, not Chroma, for historical reasons.</w:t>
      </w:r>
      <w:r w:rsidRPr="00D11BA0">
        <w:rPr>
          <w:rFonts w:ascii="Times New Roman" w:eastAsia="Times New Roman" w:hAnsi="Times New Roman" w:cs="Times New Roman"/>
          <w:sz w:val="20"/>
          <w:szCs w:val="20"/>
          <w:lang w:eastAsia="en-IN"/>
        </w:rPr>
        <w:br/>
        <w:t xml:space="preserve">You’d use CSS like we do if none of </w:t>
      </w:r>
      <w:r>
        <w:rPr>
          <w:rFonts w:ascii="Times New Roman" w:eastAsia="Times New Roman" w:hAnsi="Times New Roman" w:cs="Times New Roman"/>
          <w:sz w:val="20"/>
          <w:szCs w:val="20"/>
          <w:lang w:eastAsia="en-IN"/>
        </w:rPr>
        <w:t>Chroma</w:t>
      </w:r>
      <w:r w:rsidRPr="00D11BA0">
        <w:rPr>
          <w:rFonts w:ascii="Times New Roman" w:eastAsia="Times New Roman" w:hAnsi="Times New Roman" w:cs="Times New Roman"/>
          <w:sz w:val="20"/>
          <w:szCs w:val="20"/>
          <w:lang w:eastAsia="en-IN"/>
        </w:rPr>
        <w:t xml:space="preserve"> suited you, if you wanted to make sure the style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respect WCAG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contrast guidelines (see </w:t>
      </w:r>
      <w:hyperlink r:id="rId23" w:anchor="accessibility" w:tgtFrame="_blank" w:history="1">
        <w:r w:rsidRPr="00D11BA0">
          <w:rPr>
            <w:rFonts w:ascii="Times New Roman" w:eastAsia="Times New Roman" w:hAnsi="Times New Roman" w:cs="Times New Roman"/>
            <w:color w:val="0000FF"/>
            <w:sz w:val="20"/>
            <w:szCs w:val="20"/>
            <w:u w:val="single"/>
            <w:lang w:eastAsia="en-IN"/>
          </w:rPr>
          <w:t>last section</w:t>
        </w:r>
      </w:hyperlink>
      <w:r w:rsidRPr="00D11BA0">
        <w:rPr>
          <w:rFonts w:ascii="Times New Roman" w:eastAsia="Times New Roman" w:hAnsi="Times New Roman" w:cs="Times New Roman"/>
          <w:sz w:val="20"/>
          <w:szCs w:val="20"/>
          <w:lang w:eastAsia="en-IN"/>
        </w:rPr>
        <w:t xml:space="preserve">), or if you want to add a button switching the CSS applied to the classes, which we did for this note </w:t>
      </w:r>
      <w:hyperlink r:id="rId24" w:tgtFrame="_blank" w:history="1">
        <w:r w:rsidRPr="00D11BA0">
          <w:rPr>
            <w:rFonts w:ascii="Times New Roman" w:eastAsia="Times New Roman" w:hAnsi="Times New Roman" w:cs="Times New Roman"/>
            <w:color w:val="0000FF"/>
            <w:sz w:val="20"/>
            <w:szCs w:val="20"/>
            <w:u w:val="single"/>
            <w:lang w:eastAsia="en-IN"/>
          </w:rPr>
          <w:t xml:space="preserve">using a dev.to post by Alberto </w:t>
        </w:r>
        <w:proofErr w:type="spellStart"/>
        <w:r w:rsidRPr="00D11BA0">
          <w:rPr>
            <w:rFonts w:ascii="Times New Roman" w:eastAsia="Times New Roman" w:hAnsi="Times New Roman" w:cs="Times New Roman"/>
            <w:color w:val="0000FF"/>
            <w:sz w:val="20"/>
            <w:szCs w:val="20"/>
            <w:u w:val="single"/>
            <w:lang w:eastAsia="en-IN"/>
          </w:rPr>
          <w:t>Montalesi</w:t>
        </w:r>
        <w:proofErr w:type="spellEnd"/>
      </w:hyperlink>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t xml:space="preserve"> </w:t>
      </w:r>
      <w:r w:rsidRPr="00D11BA0">
        <w:rPr>
          <w:rFonts w:ascii="Times New Roman" w:eastAsia="Times New Roman" w:hAnsi="Times New Roman" w:cs="Times New Roman"/>
          <w:sz w:val="20"/>
          <w:szCs w:val="20"/>
          <w:lang w:eastAsia="en-IN"/>
        </w:rPr>
        <w:br/>
        <w:t>Click the button below!</w:t>
      </w:r>
    </w:p>
    <w:p w14:paraId="4F6D95E4" w14:textId="05461C8F"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br/>
        <w:t>It will also let you switch back to light mode.</w:t>
      </w:r>
    </w:p>
    <w:p w14:paraId="3A1C1F86"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p>
    <w:p w14:paraId="63F22D65"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To generate a stylesheet for a given style, </w:t>
      </w:r>
      <w:hyperlink r:id="rId25" w:anchor="generate-syntax-highlighter-css" w:tgtFrame="_blank" w:history="1">
        <w:r w:rsidRPr="00D11BA0">
          <w:rPr>
            <w:rFonts w:ascii="Times New Roman" w:eastAsia="Times New Roman" w:hAnsi="Times New Roman" w:cs="Times New Roman"/>
            <w:color w:val="0000FF"/>
            <w:sz w:val="20"/>
            <w:szCs w:val="20"/>
            <w:u w:val="single"/>
            <w:lang w:eastAsia="en-IN"/>
          </w:rPr>
          <w:t xml:space="preserve">use Hugo </w:t>
        </w:r>
        <w:proofErr w:type="spellStart"/>
        <w:r w:rsidRPr="00D11BA0">
          <w:rPr>
            <w:rFonts w:ascii="Courier New" w:eastAsia="Times New Roman" w:hAnsi="Courier New" w:cs="Courier New"/>
            <w:color w:val="0000FF"/>
            <w:sz w:val="20"/>
            <w:szCs w:val="20"/>
            <w:u w:val="single"/>
            <w:lang w:eastAsia="en-IN"/>
          </w:rPr>
          <w:t>hugo</w:t>
        </w:r>
        <w:proofErr w:type="spellEnd"/>
        <w:r w:rsidRPr="00D11BA0">
          <w:rPr>
            <w:rFonts w:ascii="Courier New" w:eastAsia="Times New Roman" w:hAnsi="Courier New" w:cs="Courier New"/>
            <w:color w:val="0000FF"/>
            <w:sz w:val="20"/>
            <w:szCs w:val="20"/>
            <w:u w:val="single"/>
            <w:lang w:eastAsia="en-IN"/>
          </w:rPr>
          <w:t xml:space="preserve"> gen </w:t>
        </w:r>
        <w:proofErr w:type="spellStart"/>
        <w:r w:rsidRPr="00D11BA0">
          <w:rPr>
            <w:rFonts w:ascii="Courier New" w:eastAsia="Times New Roman" w:hAnsi="Courier New" w:cs="Courier New"/>
            <w:color w:val="0000FF"/>
            <w:sz w:val="20"/>
            <w:szCs w:val="20"/>
            <w:u w:val="single"/>
            <w:lang w:eastAsia="en-IN"/>
          </w:rPr>
          <w:t>chromastyles</w:t>
        </w:r>
        <w:proofErr w:type="spellEnd"/>
        <w:r w:rsidRPr="00D11BA0">
          <w:rPr>
            <w:rFonts w:ascii="Courier New" w:eastAsia="Times New Roman" w:hAnsi="Courier New" w:cs="Courier New"/>
            <w:color w:val="0000FF"/>
            <w:sz w:val="20"/>
            <w:szCs w:val="20"/>
            <w:u w:val="single"/>
            <w:lang w:eastAsia="en-IN"/>
          </w:rPr>
          <w:t xml:space="preserve"> --style=</w:t>
        </w:r>
        <w:proofErr w:type="spellStart"/>
        <w:r w:rsidRPr="00D11BA0">
          <w:rPr>
            <w:rFonts w:ascii="Courier New" w:eastAsia="Times New Roman" w:hAnsi="Courier New" w:cs="Courier New"/>
            <w:color w:val="0000FF"/>
            <w:sz w:val="20"/>
            <w:szCs w:val="20"/>
            <w:u w:val="single"/>
            <w:lang w:eastAsia="en-IN"/>
          </w:rPr>
          <w:t>monokai</w:t>
        </w:r>
        <w:proofErr w:type="spellEnd"/>
        <w:r w:rsidRPr="00D11BA0">
          <w:rPr>
            <w:rFonts w:ascii="Courier New" w:eastAsia="Times New Roman" w:hAnsi="Courier New" w:cs="Courier New"/>
            <w:color w:val="0000FF"/>
            <w:sz w:val="20"/>
            <w:szCs w:val="20"/>
            <w:u w:val="single"/>
            <w:lang w:eastAsia="en-IN"/>
          </w:rPr>
          <w:t xml:space="preserve"> &gt; syntax.css</w:t>
        </w:r>
        <w:r w:rsidRPr="00D11BA0">
          <w:rPr>
            <w:rFonts w:ascii="Times New Roman" w:eastAsia="Times New Roman" w:hAnsi="Times New Roman" w:cs="Times New Roman"/>
            <w:color w:val="0000FF"/>
            <w:sz w:val="20"/>
            <w:szCs w:val="20"/>
            <w:u w:val="single"/>
            <w:lang w:eastAsia="en-IN"/>
          </w:rPr>
          <w:t xml:space="preserve"> command</w:t>
        </w:r>
      </w:hyperlink>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You can then use the stylesheet as is, or tweak it.</w:t>
      </w:r>
    </w:p>
    <w:p w14:paraId="5CC4741A" w14:textId="20085CF0"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How does Chroma know what parts of code is of the string class for instance?</w:t>
      </w:r>
      <w:r w:rsidRPr="00D11BA0">
        <w:rPr>
          <w:rFonts w:ascii="Times New Roman" w:eastAsia="Times New Roman" w:hAnsi="Times New Roman" w:cs="Times New Roman"/>
          <w:sz w:val="20"/>
          <w:szCs w:val="20"/>
          <w:lang w:eastAsia="en-IN"/>
        </w:rPr>
        <w:br/>
        <w:t xml:space="preserve">Once again, regular expressions help, in this case in what is called a </w:t>
      </w:r>
      <w:proofErr w:type="spellStart"/>
      <w:r w:rsidRPr="00D11BA0">
        <w:rPr>
          <w:rFonts w:ascii="Times New Roman" w:eastAsia="Times New Roman" w:hAnsi="Times New Roman" w:cs="Times New Roman"/>
          <w:sz w:val="20"/>
          <w:szCs w:val="20"/>
          <w:lang w:eastAsia="en-IN"/>
        </w:rPr>
        <w:t>lexer</w:t>
      </w:r>
      <w:proofErr w:type="spellEnd"/>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 xml:space="preserve">Chroma is inspired by </w:t>
      </w:r>
      <w:proofErr w:type="spellStart"/>
      <w:r w:rsidRPr="00D11BA0">
        <w:rPr>
          <w:rFonts w:ascii="Times New Roman" w:eastAsia="Times New Roman" w:hAnsi="Times New Roman" w:cs="Times New Roman"/>
          <w:sz w:val="20"/>
          <w:szCs w:val="20"/>
          <w:lang w:eastAsia="en-IN"/>
        </w:rPr>
        <w:t>Pygments</w:t>
      </w:r>
      <w:proofErr w:type="spellEnd"/>
      <w:r w:rsidRPr="00D11BA0">
        <w:rPr>
          <w:rFonts w:ascii="Times New Roman" w:eastAsia="Times New Roman" w:hAnsi="Times New Roman" w:cs="Times New Roman"/>
          <w:sz w:val="20"/>
          <w:szCs w:val="20"/>
          <w:lang w:eastAsia="en-IN"/>
        </w:rPr>
        <w:t xml:space="preserve">, and in </w:t>
      </w:r>
      <w:hyperlink r:id="rId26" w:tgtFrame="_blank" w:history="1">
        <w:proofErr w:type="spellStart"/>
        <w:r w:rsidRPr="00D11BA0">
          <w:rPr>
            <w:rFonts w:ascii="Times New Roman" w:eastAsia="Times New Roman" w:hAnsi="Times New Roman" w:cs="Times New Roman"/>
            <w:color w:val="0000FF"/>
            <w:sz w:val="20"/>
            <w:szCs w:val="20"/>
            <w:u w:val="single"/>
            <w:lang w:eastAsia="en-IN"/>
          </w:rPr>
          <w:t>Pygments</w:t>
        </w:r>
        <w:proofErr w:type="spellEnd"/>
        <w:r w:rsidRPr="00D11BA0">
          <w:rPr>
            <w:rFonts w:ascii="Times New Roman" w:eastAsia="Times New Roman" w:hAnsi="Times New Roman" w:cs="Times New Roman"/>
            <w:color w:val="0000FF"/>
            <w:sz w:val="20"/>
            <w:szCs w:val="20"/>
            <w:u w:val="single"/>
            <w:lang w:eastAsia="en-IN"/>
          </w:rPr>
          <w:t xml:space="preserve"> docs</w:t>
        </w:r>
      </w:hyperlink>
      <w:r w:rsidRPr="00D11BA0">
        <w:rPr>
          <w:rFonts w:ascii="Times New Roman" w:eastAsia="Times New Roman" w:hAnsi="Times New Roman" w:cs="Times New Roman"/>
          <w:sz w:val="20"/>
          <w:szCs w:val="20"/>
          <w:lang w:eastAsia="en-IN"/>
        </w:rPr>
        <w:t xml:space="preserve"> it is explained that </w:t>
      </w:r>
      <w:r w:rsidRPr="00D11BA0">
        <w:rPr>
          <w:rFonts w:ascii="Times New Roman" w:eastAsia="Times New Roman" w:hAnsi="Times New Roman" w:cs="Times New Roman"/>
          <w:i/>
          <w:iCs/>
          <w:sz w:val="20"/>
          <w:szCs w:val="20"/>
          <w:lang w:eastAsia="en-IN"/>
        </w:rPr>
        <w:t xml:space="preserve">“A </w:t>
      </w:r>
      <w:proofErr w:type="spellStart"/>
      <w:r w:rsidRPr="00D11BA0">
        <w:rPr>
          <w:rFonts w:ascii="Times New Roman" w:eastAsia="Times New Roman" w:hAnsi="Times New Roman" w:cs="Times New Roman"/>
          <w:i/>
          <w:iCs/>
          <w:sz w:val="20"/>
          <w:szCs w:val="20"/>
          <w:lang w:eastAsia="en-IN"/>
        </w:rPr>
        <w:t>lexer</w:t>
      </w:r>
      <w:proofErr w:type="spellEnd"/>
      <w:r w:rsidRPr="00D11BA0">
        <w:rPr>
          <w:rFonts w:ascii="Times New Roman" w:eastAsia="Times New Roman" w:hAnsi="Times New Roman" w:cs="Times New Roman"/>
          <w:i/>
          <w:iCs/>
          <w:sz w:val="20"/>
          <w:szCs w:val="20"/>
          <w:lang w:eastAsia="en-IN"/>
        </w:rPr>
        <w:t xml:space="preserve"> splits the source into tokens, fragments of the source that have a token type that determines what the text represents semantically </w:t>
      </w:r>
      <w:r w:rsidRPr="00D11BA0">
        <w:rPr>
          <w:rFonts w:ascii="Times New Roman" w:eastAsia="Times New Roman" w:hAnsi="Times New Roman" w:cs="Times New Roman"/>
          <w:i/>
          <w:iCs/>
          <w:sz w:val="20"/>
          <w:szCs w:val="20"/>
          <w:lang w:eastAsia="en-IN"/>
        </w:rPr>
        <w:lastRenderedPageBreak/>
        <w:t>(e.g., keyword, string, or comment)."</w:t>
      </w:r>
      <w:r w:rsidRPr="00D11BA0">
        <w:rPr>
          <w:rFonts w:ascii="Times New Roman" w:eastAsia="Times New Roman" w:hAnsi="Times New Roman" w:cs="Times New Roman"/>
          <w:sz w:val="20"/>
          <w:szCs w:val="20"/>
          <w:lang w:eastAsia="en-IN"/>
        </w:rPr>
        <w:br/>
        <w:t xml:space="preserve">In </w:t>
      </w:r>
      <w:r>
        <w:rPr>
          <w:rFonts w:ascii="Times New Roman" w:eastAsia="Times New Roman" w:hAnsi="Times New Roman" w:cs="Times New Roman"/>
          <w:sz w:val="20"/>
          <w:szCs w:val="20"/>
          <w:lang w:eastAsia="en-IN"/>
        </w:rPr>
        <w:t>R Lexer</w:t>
      </w:r>
      <w:r w:rsidRPr="00D11BA0">
        <w:rPr>
          <w:rFonts w:ascii="Times New Roman" w:eastAsia="Times New Roman" w:hAnsi="Times New Roman" w:cs="Times New Roman"/>
          <w:sz w:val="20"/>
          <w:szCs w:val="20"/>
          <w:lang w:eastAsia="en-IN"/>
        </w:rPr>
        <w:t xml:space="preserve">, ported from </w:t>
      </w:r>
      <w:proofErr w:type="spellStart"/>
      <w:r w:rsidRPr="00D11BA0">
        <w:rPr>
          <w:rFonts w:ascii="Times New Roman" w:eastAsia="Times New Roman" w:hAnsi="Times New Roman" w:cs="Times New Roman"/>
          <w:sz w:val="20"/>
          <w:szCs w:val="20"/>
          <w:lang w:eastAsia="en-IN"/>
        </w:rPr>
        <w:t>Pygments</w:t>
      </w:r>
      <w:proofErr w:type="spellEnd"/>
      <w:r w:rsidRPr="00D11BA0">
        <w:rPr>
          <w:rFonts w:ascii="Times New Roman" w:eastAsia="Times New Roman" w:hAnsi="Times New Roman" w:cs="Times New Roman"/>
          <w:sz w:val="20"/>
          <w:szCs w:val="20"/>
          <w:lang w:eastAsia="en-IN"/>
        </w:rPr>
        <w:t xml:space="preserve"> to Chroma by Chroma maintainer, for strings we e.g. see</w:t>
      </w:r>
    </w:p>
    <w:p w14:paraId="77A6DF4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 xml:space="preserve">{`\'`, </w:t>
      </w:r>
      <w:proofErr w:type="spellStart"/>
      <w:r w:rsidRPr="00D11BA0">
        <w:rPr>
          <w:rFonts w:ascii="Courier New" w:eastAsia="Times New Roman" w:hAnsi="Courier New" w:cs="Courier New"/>
          <w:sz w:val="20"/>
          <w:szCs w:val="20"/>
          <w:lang w:eastAsia="en-IN"/>
        </w:rPr>
        <w:t>LiteralString</w:t>
      </w:r>
      <w:proofErr w:type="spellEnd"/>
      <w:r w:rsidRPr="00D11BA0">
        <w:rPr>
          <w:rFonts w:ascii="Courier New" w:eastAsia="Times New Roman" w:hAnsi="Courier New" w:cs="Courier New"/>
          <w:sz w:val="20"/>
          <w:szCs w:val="20"/>
          <w:lang w:eastAsia="en-IN"/>
        </w:rPr>
        <w:t>, Push("</w:t>
      </w:r>
      <w:proofErr w:type="spellStart"/>
      <w:r w:rsidRPr="00D11BA0">
        <w:rPr>
          <w:rFonts w:ascii="Courier New" w:eastAsia="Times New Roman" w:hAnsi="Courier New" w:cs="Courier New"/>
          <w:sz w:val="20"/>
          <w:szCs w:val="20"/>
          <w:lang w:eastAsia="en-IN"/>
        </w:rPr>
        <w:t>string_squote</w:t>
      </w:r>
      <w:proofErr w:type="spellEnd"/>
      <w:r w:rsidRPr="00D11BA0">
        <w:rPr>
          <w:rFonts w:ascii="Courier New" w:eastAsia="Times New Roman" w:hAnsi="Courier New" w:cs="Courier New"/>
          <w:sz w:val="20"/>
          <w:szCs w:val="20"/>
          <w:lang w:eastAsia="en-IN"/>
        </w:rPr>
        <w:t>")},</w:t>
      </w:r>
    </w:p>
    <w:p w14:paraId="57D1E00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 xml:space="preserve">{`\"`, </w:t>
      </w:r>
      <w:proofErr w:type="spellStart"/>
      <w:r w:rsidRPr="00D11BA0">
        <w:rPr>
          <w:rFonts w:ascii="Courier New" w:eastAsia="Times New Roman" w:hAnsi="Courier New" w:cs="Courier New"/>
          <w:sz w:val="20"/>
          <w:szCs w:val="20"/>
          <w:lang w:eastAsia="en-IN"/>
        </w:rPr>
        <w:t>LiteralString</w:t>
      </w:r>
      <w:proofErr w:type="spellEnd"/>
      <w:r w:rsidRPr="00D11BA0">
        <w:rPr>
          <w:rFonts w:ascii="Courier New" w:eastAsia="Times New Roman" w:hAnsi="Courier New" w:cs="Courier New"/>
          <w:sz w:val="20"/>
          <w:szCs w:val="20"/>
          <w:lang w:eastAsia="en-IN"/>
        </w:rPr>
        <w:t>, Push("</w:t>
      </w:r>
      <w:proofErr w:type="spellStart"/>
      <w:r w:rsidRPr="00D11BA0">
        <w:rPr>
          <w:rFonts w:ascii="Courier New" w:eastAsia="Times New Roman" w:hAnsi="Courier New" w:cs="Courier New"/>
          <w:sz w:val="20"/>
          <w:szCs w:val="20"/>
          <w:lang w:eastAsia="en-IN"/>
        </w:rPr>
        <w:t>string_dquote</w:t>
      </w:r>
      <w:proofErr w:type="spellEnd"/>
      <w:r w:rsidRPr="00D11BA0">
        <w:rPr>
          <w:rFonts w:ascii="Courier New" w:eastAsia="Times New Roman" w:hAnsi="Courier New" w:cs="Courier New"/>
          <w:sz w:val="20"/>
          <w:szCs w:val="20"/>
          <w:lang w:eastAsia="en-IN"/>
        </w:rPr>
        <w:t>")},</w:t>
      </w:r>
    </w:p>
    <w:p w14:paraId="298CFA1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 code</w:t>
      </w:r>
    </w:p>
    <w:p w14:paraId="2061F92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roofErr w:type="spellStart"/>
      <w:proofErr w:type="gramStart"/>
      <w:r w:rsidRPr="00D11BA0">
        <w:rPr>
          <w:rFonts w:ascii="Courier New" w:eastAsia="Times New Roman" w:hAnsi="Courier New" w:cs="Courier New"/>
          <w:sz w:val="20"/>
          <w:szCs w:val="20"/>
          <w:lang w:eastAsia="en-IN"/>
        </w:rPr>
        <w:t>string</w:t>
      </w:r>
      <w:proofErr w:type="gramEnd"/>
      <w:r w:rsidRPr="00D11BA0">
        <w:rPr>
          <w:rFonts w:ascii="Courier New" w:eastAsia="Times New Roman" w:hAnsi="Courier New" w:cs="Courier New"/>
          <w:sz w:val="20"/>
          <w:szCs w:val="20"/>
          <w:lang w:eastAsia="en-IN"/>
        </w:rPr>
        <w:t>_squote</w:t>
      </w:r>
      <w:proofErr w:type="spellEnd"/>
      <w:r w:rsidRPr="00D11BA0">
        <w:rPr>
          <w:rFonts w:ascii="Courier New" w:eastAsia="Times New Roman" w:hAnsi="Courier New" w:cs="Courier New"/>
          <w:sz w:val="20"/>
          <w:szCs w:val="20"/>
          <w:lang w:eastAsia="en-IN"/>
        </w:rPr>
        <w:t>": {</w:t>
      </w:r>
    </w:p>
    <w:p w14:paraId="69A00FA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LiteralString</w:t>
      </w:r>
      <w:proofErr w:type="spellEnd"/>
      <w:r w:rsidRPr="00D11BA0">
        <w:rPr>
          <w:rFonts w:ascii="Courier New" w:eastAsia="Times New Roman" w:hAnsi="Courier New" w:cs="Courier New"/>
          <w:sz w:val="20"/>
          <w:szCs w:val="20"/>
          <w:lang w:eastAsia="en-IN"/>
        </w:rPr>
        <w:t>, Pop(1)},</w:t>
      </w:r>
    </w:p>
    <w:p w14:paraId="3C8471C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
    <w:p w14:paraId="400C998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roofErr w:type="spellStart"/>
      <w:proofErr w:type="gramStart"/>
      <w:r w:rsidRPr="00D11BA0">
        <w:rPr>
          <w:rFonts w:ascii="Courier New" w:eastAsia="Times New Roman" w:hAnsi="Courier New" w:cs="Courier New"/>
          <w:sz w:val="20"/>
          <w:szCs w:val="20"/>
          <w:lang w:eastAsia="en-IN"/>
        </w:rPr>
        <w:t>string</w:t>
      </w:r>
      <w:proofErr w:type="gramEnd"/>
      <w:r w:rsidRPr="00D11BA0">
        <w:rPr>
          <w:rFonts w:ascii="Courier New" w:eastAsia="Times New Roman" w:hAnsi="Courier New" w:cs="Courier New"/>
          <w:sz w:val="20"/>
          <w:szCs w:val="20"/>
          <w:lang w:eastAsia="en-IN"/>
        </w:rPr>
        <w:t>_dquote</w:t>
      </w:r>
      <w:proofErr w:type="spellEnd"/>
      <w:r w:rsidRPr="00D11BA0">
        <w:rPr>
          <w:rFonts w:ascii="Courier New" w:eastAsia="Times New Roman" w:hAnsi="Courier New" w:cs="Courier New"/>
          <w:sz w:val="20"/>
          <w:szCs w:val="20"/>
          <w:lang w:eastAsia="en-IN"/>
        </w:rPr>
        <w:t>": {</w:t>
      </w:r>
    </w:p>
    <w:p w14:paraId="3E6BCF6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LiteralString</w:t>
      </w:r>
      <w:proofErr w:type="spellEnd"/>
      <w:r w:rsidRPr="00D11BA0">
        <w:rPr>
          <w:rFonts w:ascii="Courier New" w:eastAsia="Times New Roman" w:hAnsi="Courier New" w:cs="Courier New"/>
          <w:sz w:val="20"/>
          <w:szCs w:val="20"/>
          <w:lang w:eastAsia="en-IN"/>
        </w:rPr>
        <w:t>, Pop(1)},</w:t>
      </w:r>
    </w:p>
    <w:p w14:paraId="48FF7A3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b/>
      </w:r>
      <w:r w:rsidRPr="00D11BA0">
        <w:rPr>
          <w:rFonts w:ascii="Courier New" w:eastAsia="Times New Roman" w:hAnsi="Courier New" w:cs="Courier New"/>
          <w:sz w:val="20"/>
          <w:szCs w:val="20"/>
          <w:lang w:eastAsia="en-IN"/>
        </w:rPr>
        <w:tab/>
        <w:t>},</w:t>
      </w:r>
    </w:p>
    <w:p w14:paraId="0BFFFF0D" w14:textId="7BE21948"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Chroma works on Markdown content, so if you use </w:t>
      </w:r>
      <w:hyperlink r:id="rId27" w:tgtFrame="_blank" w:history="1">
        <w:proofErr w:type="spellStart"/>
        <w:r w:rsidRPr="00D11BA0">
          <w:rPr>
            <w:rFonts w:ascii="Times New Roman" w:eastAsia="Times New Roman" w:hAnsi="Times New Roman" w:cs="Times New Roman"/>
            <w:color w:val="0000FF"/>
            <w:sz w:val="20"/>
            <w:szCs w:val="20"/>
            <w:u w:val="single"/>
            <w:lang w:eastAsia="en-IN"/>
          </w:rPr>
          <w:t>blogdown</w:t>
        </w:r>
        <w:proofErr w:type="spellEnd"/>
        <w:r w:rsidRPr="00D11BA0">
          <w:rPr>
            <w:rFonts w:ascii="Times New Roman" w:eastAsia="Times New Roman" w:hAnsi="Times New Roman" w:cs="Times New Roman"/>
            <w:color w:val="0000FF"/>
            <w:sz w:val="20"/>
            <w:szCs w:val="20"/>
            <w:u w:val="single"/>
            <w:lang w:eastAsia="en-IN"/>
          </w:rPr>
          <w:t xml:space="preserve"> to generate pages as html</w:t>
        </w:r>
      </w:hyperlink>
      <w:r w:rsidRPr="00D11BA0">
        <w:rPr>
          <w:rFonts w:ascii="Times New Roman" w:eastAsia="Times New Roman" w:hAnsi="Times New Roman" w:cs="Times New Roman"/>
          <w:sz w:val="20"/>
          <w:szCs w:val="20"/>
          <w:lang w:eastAsia="en-IN"/>
        </w:rPr>
        <w:t xml:space="preserve">, you can only use client-side highlighting, like </w:t>
      </w:r>
      <w:hyperlink r:id="rId28" w:tgtFrame="_blank" w:history="1">
        <w:r w:rsidRPr="00D11BA0">
          <w:rPr>
            <w:rFonts w:ascii="Times New Roman" w:eastAsia="Times New Roman" w:hAnsi="Times New Roman" w:cs="Times New Roman"/>
            <w:color w:val="0000FF"/>
            <w:sz w:val="20"/>
            <w:szCs w:val="20"/>
            <w:u w:val="single"/>
            <w:lang w:eastAsia="en-IN"/>
          </w:rPr>
          <w:t>this tidyverse.org page</w:t>
        </w:r>
      </w:hyperlink>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 xml:space="preserve">By default nowadays Hugo does server-side syntax highlighting but you could choose to turn it off via </w:t>
      </w:r>
      <w:hyperlink r:id="rId29" w:anchor="highlight" w:tgtFrame="_blank" w:history="1">
        <w:proofErr w:type="spellStart"/>
        <w:r w:rsidRPr="00D11BA0">
          <w:rPr>
            <w:rFonts w:ascii="Courier New" w:eastAsia="Times New Roman" w:hAnsi="Courier New" w:cs="Courier New"/>
            <w:color w:val="0000FF"/>
            <w:sz w:val="20"/>
            <w:szCs w:val="20"/>
            <w:u w:val="single"/>
            <w:lang w:eastAsia="en-IN"/>
          </w:rPr>
          <w:t>codeFences</w:t>
        </w:r>
        <w:proofErr w:type="spellEnd"/>
        <w:r w:rsidRPr="00D11BA0">
          <w:rPr>
            <w:rFonts w:ascii="Courier New" w:eastAsia="Times New Roman" w:hAnsi="Courier New" w:cs="Courier New"/>
            <w:color w:val="0000FF"/>
            <w:sz w:val="20"/>
            <w:szCs w:val="20"/>
            <w:u w:val="single"/>
            <w:lang w:eastAsia="en-IN"/>
          </w:rPr>
          <w:t xml:space="preserve"> = false</w:t>
        </w:r>
      </w:hyperlink>
      <w:r w:rsidRPr="00D11BA0">
        <w:rPr>
          <w:rFonts w:ascii="Times New Roman" w:eastAsia="Times New Roman" w:hAnsi="Times New Roman" w:cs="Times New Roman"/>
          <w:sz w:val="20"/>
          <w:szCs w:val="20"/>
          <w:lang w:eastAsia="en-IN"/>
        </w:rPr>
        <w:t>.</w:t>
      </w:r>
    </w:p>
    <w:p w14:paraId="76E8473F" w14:textId="538A5499"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We have now seen how Hugo websites have </w:t>
      </w:r>
      <w:hyperlink r:id="rId30" w:tgtFrame="_blank" w:history="1">
        <w:r w:rsidRPr="00D11BA0">
          <w:rPr>
            <w:rFonts w:ascii="Times New Roman" w:eastAsia="Times New Roman" w:hAnsi="Times New Roman" w:cs="Times New Roman"/>
            <w:color w:val="0000FF"/>
            <w:sz w:val="20"/>
            <w:szCs w:val="20"/>
            <w:u w:val="single"/>
            <w:lang w:eastAsia="en-IN"/>
          </w:rPr>
          <w:t xml:space="preserve">syntax highlighting, which for Yihui Xie </w:t>
        </w:r>
        <w:r w:rsidRPr="00D11BA0">
          <w:rPr>
            <w:rFonts w:ascii="Times New Roman" w:eastAsia="Times New Roman" w:hAnsi="Times New Roman" w:cs="Times New Roman"/>
            <w:i/>
            <w:iCs/>
            <w:color w:val="0000FF"/>
            <w:sz w:val="20"/>
            <w:szCs w:val="20"/>
            <w:u w:val="single"/>
            <w:lang w:eastAsia="en-IN"/>
          </w:rPr>
          <w:t>“is only for cosmetic purposes”</w:t>
        </w:r>
      </w:hyperlink>
      <w:r w:rsidRPr="00D11BA0">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 xml:space="preserve"> </w:t>
      </w:r>
      <w:r w:rsidRPr="00D11BA0">
        <w:rPr>
          <w:rFonts w:ascii="Times New Roman" w:eastAsia="Times New Roman" w:hAnsi="Times New Roman" w:cs="Times New Roman"/>
          <w:sz w:val="20"/>
          <w:szCs w:val="20"/>
          <w:lang w:eastAsia="en-IN"/>
        </w:rPr>
        <w:t>Well, Chroma actually also offers one thing more: line numbering and line highlighting!</w:t>
      </w:r>
    </w:p>
    <w:p w14:paraId="48023E90" w14:textId="77777777" w:rsidR="00D11BA0" w:rsidRPr="00D11BA0" w:rsidRDefault="00D11BA0" w:rsidP="00D11B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BA0">
        <w:rPr>
          <w:rFonts w:ascii="Times New Roman" w:eastAsia="Times New Roman" w:hAnsi="Times New Roman" w:cs="Times New Roman"/>
          <w:b/>
          <w:bCs/>
          <w:sz w:val="27"/>
          <w:szCs w:val="27"/>
          <w:lang w:eastAsia="en-IN"/>
        </w:rPr>
        <w:t>Emphasize parts of your code</w:t>
      </w:r>
    </w:p>
    <w:p w14:paraId="1926EBC3" w14:textId="2B8B114B"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With Chroma, you can </w:t>
      </w:r>
      <w:hyperlink r:id="rId31" w:tgtFrame="_blank" w:history="1">
        <w:r w:rsidRPr="00D11BA0">
          <w:rPr>
            <w:rFonts w:ascii="Times New Roman" w:eastAsia="Times New Roman" w:hAnsi="Times New Roman" w:cs="Times New Roman"/>
            <w:color w:val="0000FF"/>
            <w:sz w:val="20"/>
            <w:szCs w:val="20"/>
            <w:u w:val="single"/>
            <w:lang w:eastAsia="en-IN"/>
          </w:rPr>
          <w:t xml:space="preserve">apply special options to code blocks defined with fences, </w:t>
        </w:r>
        <w:proofErr w:type="gramStart"/>
        <w:r w:rsidRPr="00D11BA0">
          <w:rPr>
            <w:rFonts w:ascii="Times New Roman" w:eastAsia="Times New Roman" w:hAnsi="Times New Roman" w:cs="Times New Roman"/>
            <w:color w:val="0000FF"/>
            <w:sz w:val="20"/>
            <w:szCs w:val="20"/>
            <w:u w:val="single"/>
            <w:lang w:eastAsia="en-IN"/>
          </w:rPr>
          <w:t>i.e.</w:t>
        </w:r>
        <w:proofErr w:type="gramEnd"/>
        <w:r w:rsidRPr="00D11BA0">
          <w:rPr>
            <w:rFonts w:ascii="Times New Roman" w:eastAsia="Times New Roman" w:hAnsi="Times New Roman" w:cs="Times New Roman"/>
            <w:color w:val="0000FF"/>
            <w:sz w:val="20"/>
            <w:szCs w:val="20"/>
            <w:u w:val="single"/>
            <w:lang w:eastAsia="en-IN"/>
          </w:rPr>
          <w:t xml:space="preserve"> starting with three backticks and language info, and ending with three backticks</w:t>
        </w:r>
      </w:hyperlink>
    </w:p>
    <w:p w14:paraId="052F5C54" w14:textId="77777777" w:rsidR="00D11BA0" w:rsidRPr="00D11BA0" w:rsidRDefault="00D11BA0" w:rsidP="00D11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1BA0">
        <w:rPr>
          <w:rFonts w:ascii="Times New Roman" w:eastAsia="Times New Roman" w:hAnsi="Times New Roman" w:cs="Times New Roman"/>
          <w:b/>
          <w:bCs/>
          <w:sz w:val="24"/>
          <w:szCs w:val="24"/>
          <w:lang w:eastAsia="en-IN"/>
        </w:rPr>
        <w:t>On Chroma options for line highlighting</w:t>
      </w:r>
    </w:p>
    <w:p w14:paraId="04F5B6BF"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See how</w:t>
      </w:r>
    </w:p>
    <w:p w14:paraId="617061A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```r {</w:t>
      </w:r>
      <w:proofErr w:type="spellStart"/>
      <w:r w:rsidRPr="00D11BA0">
        <w:rPr>
          <w:rFonts w:ascii="Courier New" w:eastAsia="Times New Roman" w:hAnsi="Courier New" w:cs="Courier New"/>
          <w:sz w:val="20"/>
          <w:szCs w:val="20"/>
          <w:lang w:eastAsia="en-IN"/>
        </w:rPr>
        <w:t>hl_lines</w:t>
      </w:r>
      <w:proofErr w:type="spellEnd"/>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1,"4-5"]}</w:t>
      </w:r>
    </w:p>
    <w:p w14:paraId="2F5F1A3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library("</w:t>
      </w:r>
      <w:proofErr w:type="spellStart"/>
      <w:r w:rsidRPr="00D11BA0">
        <w:rPr>
          <w:rFonts w:ascii="Courier New" w:eastAsia="Times New Roman" w:hAnsi="Courier New" w:cs="Courier New"/>
          <w:sz w:val="20"/>
          <w:szCs w:val="20"/>
          <w:lang w:eastAsia="en-IN"/>
        </w:rPr>
        <w:t>dplyr</w:t>
      </w:r>
      <w:proofErr w:type="spellEnd"/>
      <w:r w:rsidRPr="00D11BA0">
        <w:rPr>
          <w:rFonts w:ascii="Courier New" w:eastAsia="Times New Roman" w:hAnsi="Courier New" w:cs="Courier New"/>
          <w:sz w:val="20"/>
          <w:szCs w:val="20"/>
          <w:lang w:eastAsia="en-IN"/>
        </w:rPr>
        <w:t>")</w:t>
      </w:r>
    </w:p>
    <w:p w14:paraId="6E7D5B9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df %&gt;%</w:t>
      </w:r>
    </w:p>
    <w:p w14:paraId="5A2F7EC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mutate(</w:t>
      </w:r>
      <w:proofErr w:type="gramEnd"/>
      <w:r w:rsidRPr="00D11BA0">
        <w:rPr>
          <w:rFonts w:ascii="Courier New" w:eastAsia="Times New Roman" w:hAnsi="Courier New" w:cs="Courier New"/>
          <w:sz w:val="20"/>
          <w:szCs w:val="20"/>
          <w:lang w:eastAsia="en-IN"/>
        </w:rPr>
        <w:t xml:space="preserve">date = </w:t>
      </w:r>
      <w:proofErr w:type="spellStart"/>
      <w:r w:rsidRPr="00D11BA0">
        <w:rPr>
          <w:rFonts w:ascii="Courier New" w:eastAsia="Times New Roman" w:hAnsi="Courier New" w:cs="Courier New"/>
          <w:sz w:val="20"/>
          <w:szCs w:val="20"/>
          <w:lang w:eastAsia="en-IN"/>
        </w:rPr>
        <w:t>lubridate</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ymd</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 %&gt;%</w:t>
      </w:r>
    </w:p>
    <w:p w14:paraId="6B1E964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select(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w:t>
      </w:r>
    </w:p>
    <w:p w14:paraId="0F788F7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str(df)</w:t>
      </w:r>
    </w:p>
    <w:p w14:paraId="1F24A85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nrow</w:t>
      </w:r>
      <w:proofErr w:type="spellEnd"/>
      <w:r w:rsidRPr="00D11BA0">
        <w:rPr>
          <w:rFonts w:ascii="Courier New" w:eastAsia="Times New Roman" w:hAnsi="Courier New" w:cs="Courier New"/>
          <w:sz w:val="20"/>
          <w:szCs w:val="20"/>
          <w:lang w:eastAsia="en-IN"/>
        </w:rPr>
        <w:t>(df)</w:t>
      </w:r>
    </w:p>
    <w:p w14:paraId="5C5BD359"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49C7D5D2"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is rendered below: lines 1 and 4 to 5 are highlighted.</w:t>
      </w:r>
    </w:p>
    <w:p w14:paraId="1262C6F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library("</w:t>
      </w:r>
      <w:proofErr w:type="spellStart"/>
      <w:r w:rsidRPr="00D11BA0">
        <w:rPr>
          <w:rFonts w:ascii="Courier New" w:eastAsia="Times New Roman" w:hAnsi="Courier New" w:cs="Courier New"/>
          <w:sz w:val="20"/>
          <w:szCs w:val="20"/>
          <w:lang w:eastAsia="en-IN"/>
        </w:rPr>
        <w:t>dplyr</w:t>
      </w:r>
      <w:proofErr w:type="spellEnd"/>
      <w:r w:rsidRPr="00D11BA0">
        <w:rPr>
          <w:rFonts w:ascii="Courier New" w:eastAsia="Times New Roman" w:hAnsi="Courier New" w:cs="Courier New"/>
          <w:sz w:val="20"/>
          <w:szCs w:val="20"/>
          <w:lang w:eastAsia="en-IN"/>
        </w:rPr>
        <w:t>")</w:t>
      </w:r>
    </w:p>
    <w:p w14:paraId="7278886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df %&gt;%</w:t>
      </w:r>
    </w:p>
    <w:p w14:paraId="15152BD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mutate(</w:t>
      </w:r>
      <w:proofErr w:type="gramEnd"/>
      <w:r w:rsidRPr="00D11BA0">
        <w:rPr>
          <w:rFonts w:ascii="Courier New" w:eastAsia="Times New Roman" w:hAnsi="Courier New" w:cs="Courier New"/>
          <w:sz w:val="20"/>
          <w:szCs w:val="20"/>
          <w:lang w:eastAsia="en-IN"/>
        </w:rPr>
        <w:t xml:space="preserve">date = </w:t>
      </w:r>
      <w:proofErr w:type="spellStart"/>
      <w:r w:rsidRPr="00D11BA0">
        <w:rPr>
          <w:rFonts w:ascii="Courier New" w:eastAsia="Times New Roman" w:hAnsi="Courier New" w:cs="Courier New"/>
          <w:sz w:val="20"/>
          <w:szCs w:val="20"/>
          <w:lang w:eastAsia="en-IN"/>
        </w:rPr>
        <w:t>lubridate</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ymd</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 %&gt;%</w:t>
      </w:r>
    </w:p>
    <w:p w14:paraId="683E892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select(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w:t>
      </w:r>
    </w:p>
    <w:p w14:paraId="421F842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str(df)</w:t>
      </w:r>
    </w:p>
    <w:p w14:paraId="4E1E1C8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nrow</w:t>
      </w:r>
      <w:proofErr w:type="spellEnd"/>
      <w:r w:rsidRPr="00D11BA0">
        <w:rPr>
          <w:rFonts w:ascii="Courier New" w:eastAsia="Times New Roman" w:hAnsi="Courier New" w:cs="Courier New"/>
          <w:sz w:val="20"/>
          <w:szCs w:val="20"/>
          <w:lang w:eastAsia="en-IN"/>
        </w:rPr>
        <w:t>(df)</w:t>
      </w:r>
    </w:p>
    <w:p w14:paraId="7439DFCD"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There are also options related to line numbering.</w:t>
      </w:r>
    </w:p>
    <w:p w14:paraId="6B4BBD79"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```r {</w:t>
      </w:r>
      <w:proofErr w:type="spellStart"/>
      <w:r w:rsidRPr="00D11BA0">
        <w:rPr>
          <w:rFonts w:ascii="Courier New" w:eastAsia="Times New Roman" w:hAnsi="Courier New" w:cs="Courier New"/>
          <w:sz w:val="20"/>
          <w:szCs w:val="20"/>
          <w:lang w:eastAsia="en-IN"/>
        </w:rPr>
        <w:t>hl_lines</w:t>
      </w:r>
      <w:proofErr w:type="spellEnd"/>
      <w:r w:rsidRPr="00D11BA0">
        <w:rPr>
          <w:rFonts w:ascii="Courier New" w:eastAsia="Times New Roman" w:hAnsi="Courier New" w:cs="Courier New"/>
          <w:sz w:val="20"/>
          <w:szCs w:val="20"/>
          <w:lang w:eastAsia="en-IN"/>
        </w:rPr>
        <w:t>=[1,"4-5"</w:t>
      </w:r>
      <w:proofErr w:type="gramStart"/>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linenos</w:t>
      </w:r>
      <w:proofErr w:type="spellEnd"/>
      <w:proofErr w:type="gram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table,linenostart</w:t>
      </w:r>
      <w:proofErr w:type="spellEnd"/>
      <w:r w:rsidRPr="00D11BA0">
        <w:rPr>
          <w:rFonts w:ascii="Courier New" w:eastAsia="Times New Roman" w:hAnsi="Courier New" w:cs="Courier New"/>
          <w:sz w:val="20"/>
          <w:szCs w:val="20"/>
          <w:lang w:eastAsia="en-IN"/>
        </w:rPr>
        <w:t>=3}</w:t>
      </w:r>
    </w:p>
    <w:p w14:paraId="53B0AA7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library("</w:t>
      </w:r>
      <w:proofErr w:type="spellStart"/>
      <w:r w:rsidRPr="00D11BA0">
        <w:rPr>
          <w:rFonts w:ascii="Courier New" w:eastAsia="Times New Roman" w:hAnsi="Courier New" w:cs="Courier New"/>
          <w:sz w:val="20"/>
          <w:szCs w:val="20"/>
          <w:lang w:eastAsia="en-IN"/>
        </w:rPr>
        <w:t>dplyr</w:t>
      </w:r>
      <w:proofErr w:type="spellEnd"/>
      <w:r w:rsidRPr="00D11BA0">
        <w:rPr>
          <w:rFonts w:ascii="Courier New" w:eastAsia="Times New Roman" w:hAnsi="Courier New" w:cs="Courier New"/>
          <w:sz w:val="20"/>
          <w:szCs w:val="20"/>
          <w:lang w:eastAsia="en-IN"/>
        </w:rPr>
        <w:t>")</w:t>
      </w:r>
    </w:p>
    <w:p w14:paraId="3B896E0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df %&gt;%</w:t>
      </w:r>
    </w:p>
    <w:p w14:paraId="224EDC9C"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mutate(</w:t>
      </w:r>
      <w:proofErr w:type="gramEnd"/>
      <w:r w:rsidRPr="00D11BA0">
        <w:rPr>
          <w:rFonts w:ascii="Courier New" w:eastAsia="Times New Roman" w:hAnsi="Courier New" w:cs="Courier New"/>
          <w:sz w:val="20"/>
          <w:szCs w:val="20"/>
          <w:lang w:eastAsia="en-IN"/>
        </w:rPr>
        <w:t xml:space="preserve">date = </w:t>
      </w:r>
      <w:proofErr w:type="spellStart"/>
      <w:r w:rsidRPr="00D11BA0">
        <w:rPr>
          <w:rFonts w:ascii="Courier New" w:eastAsia="Times New Roman" w:hAnsi="Courier New" w:cs="Courier New"/>
          <w:sz w:val="20"/>
          <w:szCs w:val="20"/>
          <w:lang w:eastAsia="en-IN"/>
        </w:rPr>
        <w:t>lubridate</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ymd</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 %&gt;%</w:t>
      </w:r>
    </w:p>
    <w:p w14:paraId="46720CE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select(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w:t>
      </w:r>
    </w:p>
    <w:p w14:paraId="20652D7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str(df)</w:t>
      </w:r>
    </w:p>
    <w:p w14:paraId="648F0A1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nrow</w:t>
      </w:r>
      <w:proofErr w:type="spellEnd"/>
      <w:r w:rsidRPr="00D11BA0">
        <w:rPr>
          <w:rFonts w:ascii="Courier New" w:eastAsia="Times New Roman" w:hAnsi="Courier New" w:cs="Courier New"/>
          <w:sz w:val="20"/>
          <w:szCs w:val="20"/>
          <w:lang w:eastAsia="en-IN"/>
        </w:rPr>
        <w:t>(df)</w:t>
      </w:r>
    </w:p>
    <w:p w14:paraId="5E842ED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w:t>
      </w:r>
    </w:p>
    <w:p w14:paraId="1004BC74"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gives a code block with line numbered as table (easier for copy-pasting the code without line numbers), starting from number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D11BA0" w:rsidRPr="00D11BA0" w14:paraId="4D8B29B9" w14:textId="77777777" w:rsidTr="00D11BA0">
        <w:trPr>
          <w:tblCellSpacing w:w="15" w:type="dxa"/>
        </w:trPr>
        <w:tc>
          <w:tcPr>
            <w:tcW w:w="0" w:type="auto"/>
            <w:vAlign w:val="center"/>
            <w:hideMark/>
          </w:tcPr>
          <w:p w14:paraId="20BE6E4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3</w:t>
            </w:r>
          </w:p>
          <w:p w14:paraId="4499863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4</w:t>
            </w:r>
          </w:p>
          <w:p w14:paraId="50BEBF7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5</w:t>
            </w:r>
          </w:p>
          <w:p w14:paraId="40C385F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6</w:t>
            </w:r>
          </w:p>
          <w:p w14:paraId="27F6C00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7</w:t>
            </w:r>
          </w:p>
          <w:p w14:paraId="4032877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8</w:t>
            </w:r>
          </w:p>
          <w:p w14:paraId="6D83CAC7"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07195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library("</w:t>
            </w:r>
            <w:proofErr w:type="spellStart"/>
            <w:r w:rsidRPr="00D11BA0">
              <w:rPr>
                <w:rFonts w:ascii="Courier New" w:eastAsia="Times New Roman" w:hAnsi="Courier New" w:cs="Courier New"/>
                <w:sz w:val="20"/>
                <w:szCs w:val="20"/>
                <w:lang w:eastAsia="en-IN"/>
              </w:rPr>
              <w:t>dplyr</w:t>
            </w:r>
            <w:proofErr w:type="spellEnd"/>
            <w:r w:rsidRPr="00D11BA0">
              <w:rPr>
                <w:rFonts w:ascii="Courier New" w:eastAsia="Times New Roman" w:hAnsi="Courier New" w:cs="Courier New"/>
                <w:sz w:val="20"/>
                <w:szCs w:val="20"/>
                <w:lang w:eastAsia="en-IN"/>
              </w:rPr>
              <w:t>")</w:t>
            </w:r>
          </w:p>
          <w:p w14:paraId="4F652CB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df %&gt;%</w:t>
            </w:r>
          </w:p>
          <w:p w14:paraId="7770AB1C"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mutate(</w:t>
            </w:r>
            <w:proofErr w:type="gramEnd"/>
            <w:r w:rsidRPr="00D11BA0">
              <w:rPr>
                <w:rFonts w:ascii="Courier New" w:eastAsia="Times New Roman" w:hAnsi="Courier New" w:cs="Courier New"/>
                <w:sz w:val="20"/>
                <w:szCs w:val="20"/>
                <w:lang w:eastAsia="en-IN"/>
              </w:rPr>
              <w:t xml:space="preserve">date = </w:t>
            </w:r>
            <w:proofErr w:type="spellStart"/>
            <w:r w:rsidRPr="00D11BA0">
              <w:rPr>
                <w:rFonts w:ascii="Courier New" w:eastAsia="Times New Roman" w:hAnsi="Courier New" w:cs="Courier New"/>
                <w:sz w:val="20"/>
                <w:szCs w:val="20"/>
                <w:lang w:eastAsia="en-IN"/>
              </w:rPr>
              <w:t>lubridate</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ymd</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 %&gt;%</w:t>
            </w:r>
          </w:p>
          <w:p w14:paraId="38615A71"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select(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date_string</w:t>
            </w:r>
            <w:proofErr w:type="spellEnd"/>
            <w:r w:rsidRPr="00D11BA0">
              <w:rPr>
                <w:rFonts w:ascii="Courier New" w:eastAsia="Times New Roman" w:hAnsi="Courier New" w:cs="Courier New"/>
                <w:sz w:val="20"/>
                <w:szCs w:val="20"/>
                <w:lang w:eastAsia="en-IN"/>
              </w:rPr>
              <w:t>)</w:t>
            </w:r>
          </w:p>
          <w:p w14:paraId="09D771E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str(df)</w:t>
            </w:r>
          </w:p>
          <w:p w14:paraId="29395E0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nrow</w:t>
            </w:r>
            <w:proofErr w:type="spellEnd"/>
            <w:r w:rsidRPr="00D11BA0">
              <w:rPr>
                <w:rFonts w:ascii="Courier New" w:eastAsia="Times New Roman" w:hAnsi="Courier New" w:cs="Courier New"/>
                <w:sz w:val="20"/>
                <w:szCs w:val="20"/>
                <w:lang w:eastAsia="en-IN"/>
              </w:rPr>
              <w:t>(df)</w:t>
            </w:r>
          </w:p>
          <w:p w14:paraId="18D8BB03"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p>
        </w:tc>
      </w:tr>
    </w:tbl>
    <w:p w14:paraId="6ECC6A8E"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You can also configure line numbering </w:t>
      </w:r>
      <w:hyperlink r:id="rId32" w:anchor="highlight" w:tgtFrame="_blank" w:history="1">
        <w:r w:rsidRPr="00D11BA0">
          <w:rPr>
            <w:rFonts w:ascii="Times New Roman" w:eastAsia="Times New Roman" w:hAnsi="Times New Roman" w:cs="Times New Roman"/>
            <w:color w:val="0000FF"/>
            <w:sz w:val="20"/>
            <w:szCs w:val="20"/>
            <w:u w:val="single"/>
            <w:lang w:eastAsia="en-IN"/>
          </w:rPr>
          <w:t>for your whole website</w:t>
        </w:r>
      </w:hyperlink>
      <w:r w:rsidRPr="00D11BA0">
        <w:rPr>
          <w:rFonts w:ascii="Times New Roman" w:eastAsia="Times New Roman" w:hAnsi="Times New Roman" w:cs="Times New Roman"/>
          <w:sz w:val="20"/>
          <w:szCs w:val="20"/>
          <w:lang w:eastAsia="en-IN"/>
        </w:rPr>
        <w:t>.</w:t>
      </w:r>
    </w:p>
    <w:p w14:paraId="3320CD50"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The real magic to me is that if you write your code from R Markdown you can</w:t>
      </w:r>
    </w:p>
    <w:p w14:paraId="0C713621" w14:textId="11233E65" w:rsidR="00D11BA0" w:rsidRPr="00D11BA0" w:rsidRDefault="00D11BA0" w:rsidP="00D11BA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apply the options to the source chunk using a </w:t>
      </w:r>
      <w:proofErr w:type="spellStart"/>
      <w:r w:rsidRPr="00D11BA0">
        <w:rPr>
          <w:rFonts w:ascii="Times New Roman" w:eastAsia="Times New Roman" w:hAnsi="Times New Roman" w:cs="Times New Roman"/>
          <w:sz w:val="20"/>
          <w:szCs w:val="20"/>
          <w:lang w:eastAsia="en-IN"/>
        </w:rPr>
        <w:t>knitr</w:t>
      </w:r>
      <w:proofErr w:type="spellEnd"/>
      <w:r w:rsidRPr="00D11BA0">
        <w:rPr>
          <w:rFonts w:ascii="Times New Roman" w:eastAsia="Times New Roman" w:hAnsi="Times New Roman" w:cs="Times New Roman"/>
          <w:sz w:val="20"/>
          <w:szCs w:val="20"/>
          <w:lang w:eastAsia="en-IN"/>
        </w:rPr>
        <w:t xml:space="preserve"> hook like the one defined;</w:t>
      </w:r>
    </w:p>
    <w:p w14:paraId="6E364F13" w14:textId="77777777" w:rsidR="00D11BA0" w:rsidRPr="00D11BA0" w:rsidRDefault="00D11BA0" w:rsidP="00D11BA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use R code to programmatically produce code block between fences, </w:t>
      </w:r>
      <w:proofErr w:type="gramStart"/>
      <w:r w:rsidRPr="00D11BA0">
        <w:rPr>
          <w:rFonts w:ascii="Times New Roman" w:eastAsia="Times New Roman" w:hAnsi="Times New Roman" w:cs="Times New Roman"/>
          <w:sz w:val="20"/>
          <w:szCs w:val="20"/>
          <w:lang w:eastAsia="en-IN"/>
        </w:rPr>
        <w:t>e.g.</w:t>
      </w:r>
      <w:proofErr w:type="gramEnd"/>
      <w:r w:rsidRPr="00D11BA0">
        <w:rPr>
          <w:rFonts w:ascii="Times New Roman" w:eastAsia="Times New Roman" w:hAnsi="Times New Roman" w:cs="Times New Roman"/>
          <w:sz w:val="20"/>
          <w:szCs w:val="20"/>
          <w:lang w:eastAsia="en-IN"/>
        </w:rPr>
        <w:t xml:space="preserve"> choosing which lines to highlight.</w:t>
      </w:r>
    </w:p>
    <w:p w14:paraId="348489DC" w14:textId="77777777" w:rsidR="00D11BA0" w:rsidRPr="00D11BA0" w:rsidRDefault="00D11BA0" w:rsidP="00D11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D11BA0">
        <w:rPr>
          <w:rFonts w:ascii="Times New Roman" w:eastAsia="Times New Roman" w:hAnsi="Times New Roman" w:cs="Times New Roman"/>
          <w:b/>
          <w:bCs/>
          <w:sz w:val="24"/>
          <w:szCs w:val="24"/>
          <w:lang w:eastAsia="en-IN"/>
        </w:rPr>
        <w:t>knitr</w:t>
      </w:r>
      <w:proofErr w:type="spellEnd"/>
      <w:r w:rsidRPr="00D11BA0">
        <w:rPr>
          <w:rFonts w:ascii="Times New Roman" w:eastAsia="Times New Roman" w:hAnsi="Times New Roman" w:cs="Times New Roman"/>
          <w:b/>
          <w:bCs/>
          <w:sz w:val="24"/>
          <w:szCs w:val="24"/>
          <w:lang w:eastAsia="en-IN"/>
        </w:rPr>
        <w:t xml:space="preserve"> hook to highlight lines of source code</w:t>
      </w:r>
    </w:p>
    <w:p w14:paraId="5BA97D6F"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Our hook is</w:t>
      </w:r>
    </w:p>
    <w:p w14:paraId="103DF43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spellStart"/>
      <w:proofErr w:type="gramStart"/>
      <w:r w:rsidRPr="00D11BA0">
        <w:rPr>
          <w:rFonts w:ascii="Courier New" w:eastAsia="Times New Roman" w:hAnsi="Courier New" w:cs="Courier New"/>
          <w:sz w:val="20"/>
          <w:szCs w:val="20"/>
          <w:lang w:eastAsia="en-IN"/>
        </w:rPr>
        <w:t>knitr</w:t>
      </w:r>
      <w:proofErr w:type="spellEnd"/>
      <w:proofErr w:type="gramEnd"/>
      <w:r w:rsidRPr="00D11BA0">
        <w:rPr>
          <w:rFonts w:ascii="Courier New" w:eastAsia="Times New Roman" w:hAnsi="Courier New" w:cs="Courier New"/>
          <w:sz w:val="20"/>
          <w:szCs w:val="20"/>
          <w:lang w:eastAsia="en-IN"/>
        </w:rPr>
        <w:t xml:space="preserve"> hook to use Hugo highlighting options</w:t>
      </w:r>
    </w:p>
    <w:p w14:paraId="33CF13F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1BA0">
        <w:rPr>
          <w:rFonts w:ascii="Courier New" w:eastAsia="Times New Roman" w:hAnsi="Courier New" w:cs="Courier New"/>
          <w:sz w:val="20"/>
          <w:szCs w:val="20"/>
          <w:lang w:eastAsia="en-IN"/>
        </w:rPr>
        <w:t>knitr</w:t>
      </w:r>
      <w:proofErr w:type="spellEnd"/>
      <w:r w:rsidRPr="00D11BA0">
        <w:rPr>
          <w:rFonts w:ascii="Courier New" w:eastAsia="Times New Roman" w:hAnsi="Courier New" w:cs="Courier New"/>
          <w:sz w:val="20"/>
          <w:szCs w:val="20"/>
          <w:lang w:eastAsia="en-IN"/>
        </w:rPr>
        <w:t>::</w:t>
      </w:r>
      <w:proofErr w:type="spellStart"/>
      <w:proofErr w:type="gramEnd"/>
      <w:r w:rsidRPr="00D11BA0">
        <w:rPr>
          <w:rFonts w:ascii="Courier New" w:eastAsia="Times New Roman" w:hAnsi="Courier New" w:cs="Courier New"/>
          <w:sz w:val="20"/>
          <w:szCs w:val="20"/>
          <w:lang w:eastAsia="en-IN"/>
        </w:rPr>
        <w:t>knit_hooks$set</w:t>
      </w:r>
      <w:proofErr w:type="spellEnd"/>
      <w:r w:rsidRPr="00D11BA0">
        <w:rPr>
          <w:rFonts w:ascii="Courier New" w:eastAsia="Times New Roman" w:hAnsi="Courier New" w:cs="Courier New"/>
          <w:sz w:val="20"/>
          <w:szCs w:val="20"/>
          <w:lang w:eastAsia="en-IN"/>
        </w:rPr>
        <w:t>(</w:t>
      </w:r>
    </w:p>
    <w:p w14:paraId="2A3CA0E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source = </w:t>
      </w:r>
      <w:proofErr w:type="gramStart"/>
      <w:r w:rsidRPr="00D11BA0">
        <w:rPr>
          <w:rFonts w:ascii="Courier New" w:eastAsia="Times New Roman" w:hAnsi="Courier New" w:cs="Courier New"/>
          <w:sz w:val="20"/>
          <w:szCs w:val="20"/>
          <w:lang w:eastAsia="en-IN"/>
        </w:rPr>
        <w:t>function(</w:t>
      </w:r>
      <w:proofErr w:type="gramEnd"/>
      <w:r w:rsidRPr="00D11BA0">
        <w:rPr>
          <w:rFonts w:ascii="Courier New" w:eastAsia="Times New Roman" w:hAnsi="Courier New" w:cs="Courier New"/>
          <w:sz w:val="20"/>
          <w:szCs w:val="20"/>
          <w:lang w:eastAsia="en-IN"/>
        </w:rPr>
        <w:t>x, options) {</w:t>
      </w:r>
    </w:p>
    <w:p w14:paraId="72F47E2C"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hlopts</w:t>
      </w:r>
      <w:proofErr w:type="spellEnd"/>
      <w:r w:rsidRPr="00D11BA0">
        <w:rPr>
          <w:rFonts w:ascii="Courier New" w:eastAsia="Times New Roman" w:hAnsi="Courier New" w:cs="Courier New"/>
          <w:sz w:val="20"/>
          <w:szCs w:val="20"/>
          <w:lang w:eastAsia="en-IN"/>
        </w:rPr>
        <w:t xml:space="preserve"> &lt;- </w:t>
      </w:r>
      <w:proofErr w:type="spellStart"/>
      <w:r w:rsidRPr="00D11BA0">
        <w:rPr>
          <w:rFonts w:ascii="Courier New" w:eastAsia="Times New Roman" w:hAnsi="Courier New" w:cs="Courier New"/>
          <w:sz w:val="20"/>
          <w:szCs w:val="20"/>
          <w:lang w:eastAsia="en-IN"/>
        </w:rPr>
        <w:t>options$hlopts</w:t>
      </w:r>
      <w:proofErr w:type="spellEnd"/>
    </w:p>
    <w:p w14:paraId="2899652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paste0(</w:t>
      </w:r>
    </w:p>
    <w:p w14:paraId="1FCA7D1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 "r ",</w:t>
      </w:r>
    </w:p>
    <w:p w14:paraId="362D686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if </w:t>
      </w:r>
      <w:proofErr w:type="gramStart"/>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is</w:t>
      </w:r>
      <w:proofErr w:type="gramEnd"/>
      <w:r w:rsidRPr="00D11BA0">
        <w:rPr>
          <w:rFonts w:ascii="Courier New" w:eastAsia="Times New Roman" w:hAnsi="Courier New" w:cs="Courier New"/>
          <w:sz w:val="20"/>
          <w:szCs w:val="20"/>
          <w:lang w:eastAsia="en-IN"/>
        </w:rPr>
        <w:t>.null</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hlopts</w:t>
      </w:r>
      <w:proofErr w:type="spellEnd"/>
      <w:r w:rsidRPr="00D11BA0">
        <w:rPr>
          <w:rFonts w:ascii="Courier New" w:eastAsia="Times New Roman" w:hAnsi="Courier New" w:cs="Courier New"/>
          <w:sz w:val="20"/>
          <w:szCs w:val="20"/>
          <w:lang w:eastAsia="en-IN"/>
        </w:rPr>
        <w:t>)) {</w:t>
      </w:r>
    </w:p>
    <w:p w14:paraId="070AB56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paste0("{",</w:t>
      </w:r>
    </w:p>
    <w:p w14:paraId="40DDC13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glue::</w:t>
      </w:r>
      <w:proofErr w:type="spellStart"/>
      <w:proofErr w:type="gramEnd"/>
      <w:r w:rsidRPr="00D11BA0">
        <w:rPr>
          <w:rFonts w:ascii="Courier New" w:eastAsia="Times New Roman" w:hAnsi="Courier New" w:cs="Courier New"/>
          <w:sz w:val="20"/>
          <w:szCs w:val="20"/>
          <w:lang w:eastAsia="en-IN"/>
        </w:rPr>
        <w:t>glue_collapse</w:t>
      </w:r>
      <w:proofErr w:type="spellEnd"/>
      <w:r w:rsidRPr="00D11BA0">
        <w:rPr>
          <w:rFonts w:ascii="Courier New" w:eastAsia="Times New Roman" w:hAnsi="Courier New" w:cs="Courier New"/>
          <w:sz w:val="20"/>
          <w:szCs w:val="20"/>
          <w:lang w:eastAsia="en-IN"/>
        </w:rPr>
        <w:t>(</w:t>
      </w:r>
    </w:p>
    <w:p w14:paraId="1649B5B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glue::</w:t>
      </w:r>
      <w:proofErr w:type="gramEnd"/>
      <w:r w:rsidRPr="00D11BA0">
        <w:rPr>
          <w:rFonts w:ascii="Courier New" w:eastAsia="Times New Roman" w:hAnsi="Courier New" w:cs="Courier New"/>
          <w:sz w:val="20"/>
          <w:szCs w:val="20"/>
          <w:lang w:eastAsia="en-IN"/>
        </w:rPr>
        <w:t>glue('{names(</w:t>
      </w:r>
      <w:proofErr w:type="spellStart"/>
      <w:r w:rsidRPr="00D11BA0">
        <w:rPr>
          <w:rFonts w:ascii="Courier New" w:eastAsia="Times New Roman" w:hAnsi="Courier New" w:cs="Courier New"/>
          <w:sz w:val="20"/>
          <w:szCs w:val="20"/>
          <w:lang w:eastAsia="en-IN"/>
        </w:rPr>
        <w:t>hlopts</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hlopts</w:t>
      </w:r>
      <w:proofErr w:type="spellEnd"/>
      <w:r w:rsidRPr="00D11BA0">
        <w:rPr>
          <w:rFonts w:ascii="Courier New" w:eastAsia="Times New Roman" w:hAnsi="Courier New" w:cs="Courier New"/>
          <w:sz w:val="20"/>
          <w:szCs w:val="20"/>
          <w:lang w:eastAsia="en-IN"/>
        </w:rPr>
        <w:t>}'),</w:t>
      </w:r>
    </w:p>
    <w:p w14:paraId="24CE094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sep</w:t>
      </w:r>
      <w:proofErr w:type="spellEnd"/>
      <w:r w:rsidRPr="00D11BA0">
        <w:rPr>
          <w:rFonts w:ascii="Courier New" w:eastAsia="Times New Roman" w:hAnsi="Courier New" w:cs="Courier New"/>
          <w:sz w:val="20"/>
          <w:szCs w:val="20"/>
          <w:lang w:eastAsia="en-IN"/>
        </w:rPr>
        <w:t xml:space="preserve"> = ","</w:t>
      </w:r>
    </w:p>
    <w:p w14:paraId="0F478932"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 "}"</w:t>
      </w:r>
    </w:p>
    <w:p w14:paraId="4666FBC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
    <w:p w14:paraId="77D71A5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
    <w:p w14:paraId="1219D219"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"\n", </w:t>
      </w:r>
      <w:proofErr w:type="gramStart"/>
      <w:r w:rsidRPr="00D11BA0">
        <w:rPr>
          <w:rFonts w:ascii="Courier New" w:eastAsia="Times New Roman" w:hAnsi="Courier New" w:cs="Courier New"/>
          <w:sz w:val="20"/>
          <w:szCs w:val="20"/>
          <w:lang w:eastAsia="en-IN"/>
        </w:rPr>
        <w:t>glue::</w:t>
      </w:r>
      <w:proofErr w:type="spellStart"/>
      <w:proofErr w:type="gramEnd"/>
      <w:r w:rsidRPr="00D11BA0">
        <w:rPr>
          <w:rFonts w:ascii="Courier New" w:eastAsia="Times New Roman" w:hAnsi="Courier New" w:cs="Courier New"/>
          <w:sz w:val="20"/>
          <w:szCs w:val="20"/>
          <w:lang w:eastAsia="en-IN"/>
        </w:rPr>
        <w:t>glue_collapse</w:t>
      </w:r>
      <w:proofErr w:type="spellEnd"/>
      <w:r w:rsidRPr="00D11BA0">
        <w:rPr>
          <w:rFonts w:ascii="Courier New" w:eastAsia="Times New Roman" w:hAnsi="Courier New" w:cs="Courier New"/>
          <w:sz w:val="20"/>
          <w:szCs w:val="20"/>
          <w:lang w:eastAsia="en-IN"/>
        </w:rPr>
        <w:t xml:space="preserve">(x, </w:t>
      </w:r>
      <w:proofErr w:type="spellStart"/>
      <w:r w:rsidRPr="00D11BA0">
        <w:rPr>
          <w:rFonts w:ascii="Courier New" w:eastAsia="Times New Roman" w:hAnsi="Courier New" w:cs="Courier New"/>
          <w:sz w:val="20"/>
          <w:szCs w:val="20"/>
          <w:lang w:eastAsia="en-IN"/>
        </w:rPr>
        <w:t>sep</w:t>
      </w:r>
      <w:proofErr w:type="spellEnd"/>
      <w:r w:rsidRPr="00D11BA0">
        <w:rPr>
          <w:rFonts w:ascii="Courier New" w:eastAsia="Times New Roman" w:hAnsi="Courier New" w:cs="Courier New"/>
          <w:sz w:val="20"/>
          <w:szCs w:val="20"/>
          <w:lang w:eastAsia="en-IN"/>
        </w:rPr>
        <w:t xml:space="preserve"> = "\n"), "\n```\n"</w:t>
      </w:r>
    </w:p>
    <w:p w14:paraId="039DCAF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
    <w:p w14:paraId="577F72C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
    <w:p w14:paraId="4F63972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3AAAC953"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The chunk</w:t>
      </w:r>
      <w:hyperlink r:id="rId33" w:anchor="fn:6" w:tgtFrame="_blank" w:history="1">
        <w:r w:rsidRPr="00D11BA0">
          <w:rPr>
            <w:rFonts w:ascii="Times New Roman" w:eastAsia="Times New Roman" w:hAnsi="Times New Roman" w:cs="Times New Roman"/>
            <w:color w:val="0000FF"/>
            <w:sz w:val="20"/>
            <w:szCs w:val="20"/>
            <w:u w:val="single"/>
            <w:vertAlign w:val="superscript"/>
            <w:lang w:eastAsia="en-IN"/>
          </w:rPr>
          <w:t>6</w:t>
        </w:r>
      </w:hyperlink>
    </w:p>
    <w:p w14:paraId="44FA4F4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 xml:space="preserve">r name-your-chunks, </w:t>
      </w:r>
      <w:proofErr w:type="spellStart"/>
      <w:r w:rsidRPr="00D11BA0">
        <w:rPr>
          <w:rFonts w:ascii="Courier New" w:eastAsia="Times New Roman" w:hAnsi="Courier New" w:cs="Courier New"/>
          <w:sz w:val="20"/>
          <w:szCs w:val="20"/>
          <w:lang w:eastAsia="en-IN"/>
        </w:rPr>
        <w:t>hlopts</w:t>
      </w:r>
      <w:proofErr w:type="spellEnd"/>
      <w:r w:rsidRPr="00D11BA0">
        <w:rPr>
          <w:rFonts w:ascii="Courier New" w:eastAsia="Times New Roman" w:hAnsi="Courier New" w:cs="Courier New"/>
          <w:sz w:val="20"/>
          <w:szCs w:val="20"/>
          <w:lang w:eastAsia="en-IN"/>
        </w:rPr>
        <w:t>=list(</w:t>
      </w:r>
      <w:proofErr w:type="spellStart"/>
      <w:r w:rsidRPr="00D11BA0">
        <w:rPr>
          <w:rFonts w:ascii="Courier New" w:eastAsia="Times New Roman" w:hAnsi="Courier New" w:cs="Courier New"/>
          <w:sz w:val="20"/>
          <w:szCs w:val="20"/>
          <w:lang w:eastAsia="en-IN"/>
        </w:rPr>
        <w:t>linenos</w:t>
      </w:r>
      <w:proofErr w:type="spellEnd"/>
      <w:r w:rsidRPr="00D11BA0">
        <w:rPr>
          <w:rFonts w:ascii="Courier New" w:eastAsia="Times New Roman" w:hAnsi="Courier New" w:cs="Courier New"/>
          <w:sz w:val="20"/>
          <w:szCs w:val="20"/>
          <w:lang w:eastAsia="en-IN"/>
        </w:rPr>
        <w:t xml:space="preserve">="table")} </w:t>
      </w:r>
    </w:p>
    <w:p w14:paraId="51C0B76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 &lt;- 1+1</w:t>
      </w:r>
    </w:p>
    <w:p w14:paraId="6949BFD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b &lt;- 1+2</w:t>
      </w:r>
    </w:p>
    <w:p w14:paraId="4D52775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c &lt;- 1+3</w:t>
      </w:r>
    </w:p>
    <w:p w14:paraId="6FBA5B8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 + b + c</w:t>
      </w:r>
    </w:p>
    <w:p w14:paraId="5B56A9C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26BC1FD2"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is rendered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D11BA0" w:rsidRPr="00D11BA0" w14:paraId="5C23F573" w14:textId="77777777" w:rsidTr="00D11BA0">
        <w:trPr>
          <w:tblCellSpacing w:w="15" w:type="dxa"/>
        </w:trPr>
        <w:tc>
          <w:tcPr>
            <w:tcW w:w="0" w:type="auto"/>
            <w:vAlign w:val="center"/>
            <w:hideMark/>
          </w:tcPr>
          <w:p w14:paraId="1A1D7DA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1</w:t>
            </w:r>
          </w:p>
          <w:p w14:paraId="786B2D23"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2</w:t>
            </w:r>
          </w:p>
          <w:p w14:paraId="42AF8902"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3</w:t>
            </w:r>
          </w:p>
          <w:p w14:paraId="6327DDC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4</w:t>
            </w:r>
          </w:p>
          <w:p w14:paraId="0B740326"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A972D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a &lt;- 1+1</w:t>
            </w:r>
          </w:p>
          <w:p w14:paraId="0BA7782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b &lt;- 1+2</w:t>
            </w:r>
          </w:p>
          <w:p w14:paraId="32B82B2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c &lt;- 1+3</w:t>
            </w:r>
          </w:p>
          <w:p w14:paraId="5E5D6F7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a + b + c</w:t>
            </w:r>
          </w:p>
          <w:p w14:paraId="4189BCFC" w14:textId="77777777" w:rsidR="00D11BA0" w:rsidRPr="00D11BA0" w:rsidRDefault="00D11BA0" w:rsidP="00D11BA0">
            <w:pPr>
              <w:spacing w:after="0" w:line="240" w:lineRule="auto"/>
              <w:rPr>
                <w:rFonts w:ascii="Times New Roman" w:eastAsia="Times New Roman" w:hAnsi="Times New Roman" w:cs="Times New Roman"/>
                <w:sz w:val="20"/>
                <w:szCs w:val="20"/>
                <w:lang w:eastAsia="en-IN"/>
              </w:rPr>
            </w:pPr>
          </w:p>
        </w:tc>
      </w:tr>
    </w:tbl>
    <w:p w14:paraId="6A8C17D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lastRenderedPageBreak/>
        <w:t>[1] 9</w:t>
      </w:r>
    </w:p>
    <w:p w14:paraId="1B7A7B01" w14:textId="101D5B7F" w:rsidR="00D11BA0" w:rsidRPr="00D11BA0" w:rsidRDefault="00D11BA0" w:rsidP="00D11BA0">
      <w:pPr>
        <w:spacing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PSA! Note that if you’re after line highlighting, or function highlighting, for R Markdown documents </w:t>
      </w:r>
      <w:r w:rsidRPr="00D11BA0">
        <w:rPr>
          <w:rFonts w:ascii="Times New Roman" w:eastAsia="Times New Roman" w:hAnsi="Times New Roman" w:cs="Times New Roman"/>
          <w:i/>
          <w:iCs/>
          <w:sz w:val="20"/>
          <w:szCs w:val="20"/>
          <w:lang w:eastAsia="en-IN"/>
        </w:rPr>
        <w:t xml:space="preserve">in </w:t>
      </w:r>
      <w:proofErr w:type="gramStart"/>
      <w:r w:rsidRPr="00D11BA0">
        <w:rPr>
          <w:rFonts w:ascii="Times New Roman" w:eastAsia="Times New Roman" w:hAnsi="Times New Roman" w:cs="Times New Roman"/>
          <w:i/>
          <w:iCs/>
          <w:sz w:val="20"/>
          <w:szCs w:val="20"/>
          <w:lang w:eastAsia="en-IN"/>
        </w:rPr>
        <w:t>general</w:t>
      </w:r>
      <w:r w:rsidRPr="00D11BA0">
        <w:rPr>
          <w:rFonts w:ascii="Times New Roman" w:eastAsia="Times New Roman" w:hAnsi="Times New Roman" w:cs="Times New Roman"/>
          <w:sz w:val="20"/>
          <w:szCs w:val="20"/>
          <w:lang w:eastAsia="en-IN"/>
        </w:rPr>
        <w:t>,!</w:t>
      </w:r>
      <w:proofErr w:type="gramEnd"/>
    </w:p>
    <w:p w14:paraId="44CD932E" w14:textId="77777777" w:rsidR="00D11BA0" w:rsidRPr="00D11BA0" w:rsidRDefault="00D11BA0" w:rsidP="00D11B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1BA0">
        <w:rPr>
          <w:rFonts w:ascii="Times New Roman" w:eastAsia="Times New Roman" w:hAnsi="Times New Roman" w:cs="Times New Roman"/>
          <w:b/>
          <w:bCs/>
          <w:sz w:val="24"/>
          <w:szCs w:val="24"/>
          <w:lang w:eastAsia="en-IN"/>
        </w:rPr>
        <w:t xml:space="preserve">Produce line-highlighted code blocks with </w:t>
      </w:r>
      <w:r w:rsidRPr="00D11BA0">
        <w:rPr>
          <w:rFonts w:ascii="Courier New" w:eastAsia="Times New Roman" w:hAnsi="Courier New" w:cs="Courier New"/>
          <w:b/>
          <w:bCs/>
          <w:sz w:val="20"/>
          <w:szCs w:val="20"/>
          <w:lang w:eastAsia="en-IN"/>
        </w:rPr>
        <w:t>glue</w:t>
      </w:r>
      <w:r w:rsidRPr="00D11BA0">
        <w:rPr>
          <w:rFonts w:ascii="Times New Roman" w:eastAsia="Times New Roman" w:hAnsi="Times New Roman" w:cs="Times New Roman"/>
          <w:b/>
          <w:bCs/>
          <w:sz w:val="24"/>
          <w:szCs w:val="24"/>
          <w:lang w:eastAsia="en-IN"/>
        </w:rPr>
        <w:t>/</w:t>
      </w:r>
      <w:r w:rsidRPr="00D11BA0">
        <w:rPr>
          <w:rFonts w:ascii="Courier New" w:eastAsia="Times New Roman" w:hAnsi="Courier New" w:cs="Courier New"/>
          <w:b/>
          <w:bCs/>
          <w:sz w:val="20"/>
          <w:szCs w:val="20"/>
          <w:lang w:eastAsia="en-IN"/>
        </w:rPr>
        <w:t>paste0</w:t>
      </w:r>
    </w:p>
    <w:p w14:paraId="1D941FEF"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What Chroma highlights are code blocks with code fences, which you might as well generate from R Markdown using some string manipulation and </w:t>
      </w:r>
      <w:proofErr w:type="spellStart"/>
      <w:r w:rsidRPr="00D11BA0">
        <w:rPr>
          <w:rFonts w:ascii="Times New Roman" w:eastAsia="Times New Roman" w:hAnsi="Times New Roman" w:cs="Times New Roman"/>
          <w:sz w:val="20"/>
          <w:szCs w:val="20"/>
          <w:lang w:eastAsia="en-IN"/>
        </w:rPr>
        <w:t>knitr</w:t>
      </w:r>
      <w:proofErr w:type="spellEnd"/>
      <w:r w:rsidRPr="00D11BA0">
        <w:rPr>
          <w:rFonts w:ascii="Times New Roman" w:eastAsia="Times New Roman" w:hAnsi="Times New Roman" w:cs="Times New Roman"/>
          <w:sz w:val="20"/>
          <w:szCs w:val="20"/>
          <w:lang w:eastAsia="en-IN"/>
        </w:rPr>
        <w:t xml:space="preserve"> </w:t>
      </w:r>
      <w:r w:rsidRPr="00D11BA0">
        <w:rPr>
          <w:rFonts w:ascii="Courier New" w:eastAsia="Times New Roman" w:hAnsi="Courier New" w:cs="Courier New"/>
          <w:sz w:val="20"/>
          <w:szCs w:val="20"/>
          <w:lang w:eastAsia="en-IN"/>
        </w:rPr>
        <w:t>results="</w:t>
      </w:r>
      <w:proofErr w:type="spellStart"/>
      <w:r w:rsidRPr="00D11BA0">
        <w:rPr>
          <w:rFonts w:ascii="Courier New" w:eastAsia="Times New Roman" w:hAnsi="Courier New" w:cs="Courier New"/>
          <w:sz w:val="20"/>
          <w:szCs w:val="20"/>
          <w:lang w:eastAsia="en-IN"/>
        </w:rPr>
        <w:t>asis</w:t>
      </w:r>
      <w:proofErr w:type="spellEnd"/>
      <w:r w:rsidRPr="00D11BA0">
        <w:rPr>
          <w:rFonts w:ascii="Courier New" w:eastAsia="Times New Roman" w:hAnsi="Courier New" w:cs="Courier New"/>
          <w:sz w:val="20"/>
          <w:szCs w:val="20"/>
          <w:lang w:eastAsia="en-IN"/>
        </w:rPr>
        <w:t>"</w:t>
      </w:r>
      <w:r w:rsidRPr="00D11BA0">
        <w:rPr>
          <w:rFonts w:ascii="Times New Roman" w:eastAsia="Times New Roman" w:hAnsi="Times New Roman" w:cs="Times New Roman"/>
          <w:sz w:val="20"/>
          <w:szCs w:val="20"/>
          <w:lang w:eastAsia="en-IN"/>
        </w:rPr>
        <w:t xml:space="preserve"> chunk option. E.g.</w:t>
      </w:r>
    </w:p>
    <w:p w14:paraId="5699CD98"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11BC7"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r, results="</w:t>
      </w:r>
      <w:proofErr w:type="spellStart"/>
      <w:r w:rsidRPr="00D11BA0">
        <w:rPr>
          <w:rFonts w:ascii="Courier New" w:eastAsia="Times New Roman" w:hAnsi="Courier New" w:cs="Courier New"/>
          <w:sz w:val="20"/>
          <w:szCs w:val="20"/>
          <w:lang w:eastAsia="en-IN"/>
        </w:rPr>
        <w:t>asis</w:t>
      </w:r>
      <w:proofErr w:type="spellEnd"/>
      <w:r w:rsidRPr="00D11BA0">
        <w:rPr>
          <w:rFonts w:ascii="Courier New" w:eastAsia="Times New Roman" w:hAnsi="Courier New" w:cs="Courier New"/>
          <w:sz w:val="20"/>
          <w:szCs w:val="20"/>
          <w:lang w:eastAsia="en-IN"/>
        </w:rPr>
        <w:t xml:space="preserve">"} </w:t>
      </w:r>
    </w:p>
    <w:p w14:paraId="3F43A02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script &lt;- </w:t>
      </w:r>
      <w:proofErr w:type="gramStart"/>
      <w:r w:rsidRPr="00D11BA0">
        <w:rPr>
          <w:rFonts w:ascii="Courier New" w:eastAsia="Times New Roman" w:hAnsi="Courier New" w:cs="Courier New"/>
          <w:sz w:val="20"/>
          <w:szCs w:val="20"/>
          <w:lang w:eastAsia="en-IN"/>
        </w:rPr>
        <w:t>c(</w:t>
      </w:r>
      <w:proofErr w:type="gramEnd"/>
    </w:p>
    <w:p w14:paraId="2063992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"a &lt;- 1",</w:t>
      </w:r>
    </w:p>
    <w:p w14:paraId="27F6AA8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"b &lt;- 2",</w:t>
      </w:r>
    </w:p>
    <w:p w14:paraId="3CF9F76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"c &lt;- 3",</w:t>
      </w:r>
    </w:p>
    <w:p w14:paraId="5C961BBD"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"a + b + c")</w:t>
      </w:r>
    </w:p>
    <w:p w14:paraId="05B3074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cool_lines</w:t>
      </w:r>
      <w:proofErr w:type="spellEnd"/>
      <w:r w:rsidRPr="00D11BA0">
        <w:rPr>
          <w:rFonts w:ascii="Courier New" w:eastAsia="Times New Roman" w:hAnsi="Courier New" w:cs="Courier New"/>
          <w:sz w:val="20"/>
          <w:szCs w:val="20"/>
          <w:lang w:eastAsia="en-IN"/>
        </w:rPr>
        <w:t xml:space="preserve"> &lt;- </w:t>
      </w:r>
      <w:proofErr w:type="gramStart"/>
      <w:r w:rsidRPr="00D11BA0">
        <w:rPr>
          <w:rFonts w:ascii="Courier New" w:eastAsia="Times New Roman" w:hAnsi="Courier New" w:cs="Courier New"/>
          <w:sz w:val="20"/>
          <w:szCs w:val="20"/>
          <w:lang w:eastAsia="en-IN"/>
        </w:rPr>
        <w:t>sample(</w:t>
      </w:r>
      <w:proofErr w:type="gramEnd"/>
      <w:r w:rsidRPr="00D11BA0">
        <w:rPr>
          <w:rFonts w:ascii="Courier New" w:eastAsia="Times New Roman" w:hAnsi="Courier New" w:cs="Courier New"/>
          <w:sz w:val="20"/>
          <w:szCs w:val="20"/>
          <w:lang w:eastAsia="en-IN"/>
        </w:rPr>
        <w:t>1:4, 2)</w:t>
      </w:r>
    </w:p>
    <w:p w14:paraId="402A7ADE"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cool_lines</w:t>
      </w:r>
      <w:proofErr w:type="spellEnd"/>
      <w:r w:rsidRPr="00D11BA0">
        <w:rPr>
          <w:rFonts w:ascii="Courier New" w:eastAsia="Times New Roman" w:hAnsi="Courier New" w:cs="Courier New"/>
          <w:sz w:val="20"/>
          <w:szCs w:val="20"/>
          <w:lang w:eastAsia="en-IN"/>
        </w:rPr>
        <w:t xml:space="preserve"> &lt;- </w:t>
      </w:r>
      <w:proofErr w:type="spellStart"/>
      <w:proofErr w:type="gramStart"/>
      <w:r w:rsidRPr="00D11BA0">
        <w:rPr>
          <w:rFonts w:ascii="Courier New" w:eastAsia="Times New Roman" w:hAnsi="Courier New" w:cs="Courier New"/>
          <w:sz w:val="20"/>
          <w:szCs w:val="20"/>
          <w:lang w:eastAsia="en-IN"/>
        </w:rPr>
        <w:t>stringr</w:t>
      </w:r>
      <w:proofErr w:type="spellEnd"/>
      <w:r w:rsidRPr="00D11BA0">
        <w:rPr>
          <w:rFonts w:ascii="Courier New" w:eastAsia="Times New Roman" w:hAnsi="Courier New" w:cs="Courier New"/>
          <w:sz w:val="20"/>
          <w:szCs w:val="20"/>
          <w:lang w:eastAsia="en-IN"/>
        </w:rPr>
        <w:t>::</w:t>
      </w:r>
      <w:proofErr w:type="spellStart"/>
      <w:proofErr w:type="gramEnd"/>
      <w:r w:rsidRPr="00D11BA0">
        <w:rPr>
          <w:rFonts w:ascii="Courier New" w:eastAsia="Times New Roman" w:hAnsi="Courier New" w:cs="Courier New"/>
          <w:sz w:val="20"/>
          <w:szCs w:val="20"/>
          <w:lang w:eastAsia="en-IN"/>
        </w:rPr>
        <w:t>str_remove</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toString</w:t>
      </w:r>
      <w:proofErr w:type="spellEnd"/>
      <w:r w:rsidRPr="00D11BA0">
        <w:rPr>
          <w:rFonts w:ascii="Courier New" w:eastAsia="Times New Roman" w:hAnsi="Courier New" w:cs="Courier New"/>
          <w:sz w:val="20"/>
          <w:szCs w:val="20"/>
          <w:lang w:eastAsia="en-IN"/>
        </w:rPr>
        <w:t>(</w:t>
      </w:r>
      <w:proofErr w:type="spellStart"/>
      <w:r w:rsidRPr="00D11BA0">
        <w:rPr>
          <w:rFonts w:ascii="Courier New" w:eastAsia="Times New Roman" w:hAnsi="Courier New" w:cs="Courier New"/>
          <w:sz w:val="20"/>
          <w:szCs w:val="20"/>
          <w:lang w:eastAsia="en-IN"/>
        </w:rPr>
        <w:t>cool_lines</w:t>
      </w:r>
      <w:proofErr w:type="spellEnd"/>
      <w:r w:rsidRPr="00D11BA0">
        <w:rPr>
          <w:rFonts w:ascii="Courier New" w:eastAsia="Times New Roman" w:hAnsi="Courier New" w:cs="Courier New"/>
          <w:sz w:val="20"/>
          <w:szCs w:val="20"/>
          <w:lang w:eastAsia="en-IN"/>
        </w:rPr>
        <w:t>), " ")</w:t>
      </w:r>
    </w:p>
    <w:p w14:paraId="38B87535"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fences_start</w:t>
      </w:r>
      <w:proofErr w:type="spellEnd"/>
      <w:r w:rsidRPr="00D11BA0">
        <w:rPr>
          <w:rFonts w:ascii="Courier New" w:eastAsia="Times New Roman" w:hAnsi="Courier New" w:cs="Courier New"/>
          <w:sz w:val="20"/>
          <w:szCs w:val="20"/>
          <w:lang w:eastAsia="en-IN"/>
        </w:rPr>
        <w:t xml:space="preserve"> &lt;- paste0('```', 'r {</w:t>
      </w:r>
      <w:proofErr w:type="spellStart"/>
      <w:r w:rsidRPr="00D11BA0">
        <w:rPr>
          <w:rFonts w:ascii="Courier New" w:eastAsia="Times New Roman" w:hAnsi="Courier New" w:cs="Courier New"/>
          <w:sz w:val="20"/>
          <w:szCs w:val="20"/>
          <w:lang w:eastAsia="en-IN"/>
        </w:rPr>
        <w:t>hl_lines</w:t>
      </w:r>
      <w:proofErr w:type="spellEnd"/>
      <w:proofErr w:type="gramStart"/>
      <w:r w:rsidRPr="00D11BA0">
        <w:rPr>
          <w:rFonts w:ascii="Courier New" w:eastAsia="Times New Roman" w:hAnsi="Courier New" w:cs="Courier New"/>
          <w:sz w:val="20"/>
          <w:szCs w:val="20"/>
          <w:lang w:eastAsia="en-IN"/>
        </w:rPr>
        <w:t>=[</w:t>
      </w:r>
      <w:proofErr w:type="gramEnd"/>
      <w:r w:rsidRPr="00D11BA0">
        <w:rPr>
          <w:rFonts w:ascii="Courier New" w:eastAsia="Times New Roman" w:hAnsi="Courier New" w:cs="Courier New"/>
          <w:sz w:val="20"/>
          <w:szCs w:val="20"/>
          <w:lang w:eastAsia="en-IN"/>
        </w:rPr>
        <w:t xml:space="preserve">', </w:t>
      </w:r>
      <w:proofErr w:type="spellStart"/>
      <w:r w:rsidRPr="00D11BA0">
        <w:rPr>
          <w:rFonts w:ascii="Courier New" w:eastAsia="Times New Roman" w:hAnsi="Courier New" w:cs="Courier New"/>
          <w:sz w:val="20"/>
          <w:szCs w:val="20"/>
          <w:lang w:eastAsia="en-IN"/>
        </w:rPr>
        <w:t>cool_lines</w:t>
      </w:r>
      <w:proofErr w:type="spellEnd"/>
      <w:r w:rsidRPr="00D11BA0">
        <w:rPr>
          <w:rFonts w:ascii="Courier New" w:eastAsia="Times New Roman" w:hAnsi="Courier New" w:cs="Courier New"/>
          <w:sz w:val="20"/>
          <w:szCs w:val="20"/>
          <w:lang w:eastAsia="en-IN"/>
        </w:rPr>
        <w:t>,']}')</w:t>
      </w:r>
    </w:p>
    <w:p w14:paraId="177554F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1BA0">
        <w:rPr>
          <w:rFonts w:ascii="Courier New" w:eastAsia="Times New Roman" w:hAnsi="Courier New" w:cs="Courier New"/>
          <w:sz w:val="20"/>
          <w:szCs w:val="20"/>
          <w:lang w:eastAsia="en-IN"/>
        </w:rPr>
        <w:t>glue::</w:t>
      </w:r>
      <w:proofErr w:type="spellStart"/>
      <w:proofErr w:type="gramEnd"/>
      <w:r w:rsidRPr="00D11BA0">
        <w:rPr>
          <w:rFonts w:ascii="Courier New" w:eastAsia="Times New Roman" w:hAnsi="Courier New" w:cs="Courier New"/>
          <w:sz w:val="20"/>
          <w:szCs w:val="20"/>
          <w:lang w:eastAsia="en-IN"/>
        </w:rPr>
        <w:t>glue_collapse</w:t>
      </w:r>
      <w:proofErr w:type="spellEnd"/>
      <w:r w:rsidRPr="00D11BA0">
        <w:rPr>
          <w:rFonts w:ascii="Courier New" w:eastAsia="Times New Roman" w:hAnsi="Courier New" w:cs="Courier New"/>
          <w:sz w:val="20"/>
          <w:szCs w:val="20"/>
          <w:lang w:eastAsia="en-IN"/>
        </w:rPr>
        <w:t>(</w:t>
      </w:r>
    </w:p>
    <w:p w14:paraId="0B483722"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 xml:space="preserve">  </w:t>
      </w:r>
      <w:proofErr w:type="gramStart"/>
      <w:r w:rsidRPr="00D11BA0">
        <w:rPr>
          <w:rFonts w:ascii="Courier New" w:eastAsia="Times New Roman" w:hAnsi="Courier New" w:cs="Courier New"/>
          <w:sz w:val="20"/>
          <w:szCs w:val="20"/>
          <w:lang w:eastAsia="en-IN"/>
        </w:rPr>
        <w:t>c(</w:t>
      </w:r>
      <w:proofErr w:type="spellStart"/>
      <w:proofErr w:type="gramEnd"/>
      <w:r w:rsidRPr="00D11BA0">
        <w:rPr>
          <w:rFonts w:ascii="Courier New" w:eastAsia="Times New Roman" w:hAnsi="Courier New" w:cs="Courier New"/>
          <w:sz w:val="20"/>
          <w:szCs w:val="20"/>
          <w:lang w:eastAsia="en-IN"/>
        </w:rPr>
        <w:t>fences_start</w:t>
      </w:r>
      <w:proofErr w:type="spellEnd"/>
      <w:r w:rsidRPr="00D11BA0">
        <w:rPr>
          <w:rFonts w:ascii="Courier New" w:eastAsia="Times New Roman" w:hAnsi="Courier New" w:cs="Courier New"/>
          <w:sz w:val="20"/>
          <w:szCs w:val="20"/>
          <w:lang w:eastAsia="en-IN"/>
        </w:rPr>
        <w:t>,  script,  "```"),</w:t>
      </w:r>
    </w:p>
    <w:p w14:paraId="6C77D2D0"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1BA0">
        <w:rPr>
          <w:rFonts w:ascii="Courier New" w:eastAsia="Times New Roman" w:hAnsi="Courier New" w:cs="Courier New"/>
          <w:sz w:val="20"/>
          <w:szCs w:val="20"/>
          <w:lang w:eastAsia="en-IN"/>
        </w:rPr>
        <w:t>sep</w:t>
      </w:r>
      <w:proofErr w:type="spellEnd"/>
      <w:r w:rsidRPr="00D11BA0">
        <w:rPr>
          <w:rFonts w:ascii="Courier New" w:eastAsia="Times New Roman" w:hAnsi="Courier New" w:cs="Courier New"/>
          <w:sz w:val="20"/>
          <w:szCs w:val="20"/>
          <w:lang w:eastAsia="en-IN"/>
        </w:rPr>
        <w:t xml:space="preserve"> = "\n")</w:t>
      </w:r>
    </w:p>
    <w:p w14:paraId="4BDF6FFF"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w:t>
      </w:r>
    </w:p>
    <w:p w14:paraId="55D85BFB"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D9DEC"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will be knit to produce</w:t>
      </w:r>
    </w:p>
    <w:p w14:paraId="04B05C9A"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 &lt;- 1</w:t>
      </w:r>
    </w:p>
    <w:p w14:paraId="7CDD28B4"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b &lt;- 2</w:t>
      </w:r>
    </w:p>
    <w:p w14:paraId="4B6F7A66"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c &lt;- 3</w:t>
      </w:r>
    </w:p>
    <w:p w14:paraId="0EB78262" w14:textId="77777777" w:rsidR="00D11BA0" w:rsidRPr="00D11BA0" w:rsidRDefault="00D11BA0" w:rsidP="00D1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1BA0">
        <w:rPr>
          <w:rFonts w:ascii="Courier New" w:eastAsia="Times New Roman" w:hAnsi="Courier New" w:cs="Courier New"/>
          <w:sz w:val="20"/>
          <w:szCs w:val="20"/>
          <w:lang w:eastAsia="en-IN"/>
        </w:rPr>
        <w:t>a + b + c</w:t>
      </w:r>
    </w:p>
    <w:p w14:paraId="3111AF96"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This is a rather uninteresting toy example since we used randomly drawn line numbers to be highlighted, but you might find use cases for this.</w:t>
      </w:r>
      <w:r w:rsidRPr="00D11BA0">
        <w:rPr>
          <w:rFonts w:ascii="Times New Roman" w:eastAsia="Times New Roman" w:hAnsi="Times New Roman" w:cs="Times New Roman"/>
          <w:sz w:val="20"/>
          <w:szCs w:val="20"/>
          <w:lang w:eastAsia="en-IN"/>
        </w:rPr>
        <w:br/>
        <w:t xml:space="preserve">We used such an approach in the recent </w:t>
      </w:r>
      <w:hyperlink r:id="rId34" w:tgtFrame="_blank" w:history="1">
        <w:r w:rsidRPr="00D11BA0">
          <w:rPr>
            <w:rFonts w:ascii="Times New Roman" w:eastAsia="Times New Roman" w:hAnsi="Times New Roman" w:cs="Times New Roman"/>
            <w:color w:val="0000FF"/>
            <w:sz w:val="20"/>
            <w:szCs w:val="20"/>
            <w:u w:val="single"/>
            <w:lang w:eastAsia="en-IN"/>
          </w:rPr>
          <w:t xml:space="preserve">blog post about </w:t>
        </w:r>
        <w:proofErr w:type="spellStart"/>
        <w:r w:rsidRPr="00D11BA0">
          <w:rPr>
            <w:rFonts w:ascii="Times New Roman" w:eastAsia="Times New Roman" w:hAnsi="Times New Roman" w:cs="Times New Roman"/>
            <w:color w:val="0000FF"/>
            <w:sz w:val="20"/>
            <w:szCs w:val="20"/>
            <w:u w:val="single"/>
            <w:lang w:eastAsia="en-IN"/>
          </w:rPr>
          <w:t>Rclean</w:t>
        </w:r>
        <w:proofErr w:type="spellEnd"/>
      </w:hyperlink>
      <w:r w:rsidRPr="00D11BA0">
        <w:rPr>
          <w:rFonts w:ascii="Times New Roman" w:eastAsia="Times New Roman" w:hAnsi="Times New Roman" w:cs="Times New Roman"/>
          <w:sz w:val="20"/>
          <w:szCs w:val="20"/>
          <w:lang w:eastAsia="en-IN"/>
        </w:rPr>
        <w:t>, actually!</w:t>
      </w:r>
    </w:p>
    <w:p w14:paraId="0E89D9FF" w14:textId="77777777" w:rsidR="00D11BA0" w:rsidRPr="00D11BA0" w:rsidRDefault="00D11BA0" w:rsidP="00D11B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BA0">
        <w:rPr>
          <w:rFonts w:ascii="Times New Roman" w:eastAsia="Times New Roman" w:hAnsi="Times New Roman" w:cs="Times New Roman"/>
          <w:b/>
          <w:bCs/>
          <w:sz w:val="27"/>
          <w:szCs w:val="27"/>
          <w:lang w:eastAsia="en-IN"/>
        </w:rPr>
        <w:t>Accessibility</w:t>
      </w:r>
    </w:p>
    <w:p w14:paraId="597CD092"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Since highlighting syntax and lines changes the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of things, it might make it harder for some people to read your content, so the choice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is a bit more than about cosmetics.</w:t>
      </w:r>
    </w:p>
    <w:p w14:paraId="245A4F13"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i/>
          <w:iCs/>
          <w:sz w:val="20"/>
          <w:szCs w:val="20"/>
          <w:lang w:eastAsia="en-IN"/>
        </w:rPr>
        <w:t>Disclaimer: I am not an accessibility expert. Our efforts were focused on contrast only, not differences between say green and red, since these do not endanger legibility of code.</w:t>
      </w:r>
    </w:p>
    <w:p w14:paraId="3798642B" w14:textId="77777777"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We referred to </w:t>
      </w:r>
      <w:hyperlink r:id="rId35" w:tgtFrame="_blank" w:history="1">
        <w:r w:rsidRPr="00D11BA0">
          <w:rPr>
            <w:rFonts w:ascii="Times New Roman" w:eastAsia="Times New Roman" w:hAnsi="Times New Roman" w:cs="Times New Roman"/>
            <w:color w:val="0000FF"/>
            <w:sz w:val="20"/>
            <w:szCs w:val="20"/>
            <w:u w:val="single"/>
            <w:lang w:eastAsia="en-IN"/>
          </w:rPr>
          <w:t>the contrast criterion of the Web Content Accessibility Guidelines of the World Wide Web Consortium</w:t>
        </w:r>
      </w:hyperlink>
      <w:r w:rsidRPr="00D11BA0">
        <w:rPr>
          <w:rFonts w:ascii="Times New Roman" w:eastAsia="Times New Roman" w:hAnsi="Times New Roman" w:cs="Times New Roman"/>
          <w:sz w:val="20"/>
          <w:szCs w:val="20"/>
          <w:lang w:eastAsia="en-IN"/>
        </w:rPr>
        <w:t xml:space="preserve"> that state </w:t>
      </w:r>
      <w:r w:rsidRPr="00D11BA0">
        <w:rPr>
          <w:rFonts w:ascii="Times New Roman" w:eastAsia="Times New Roman" w:hAnsi="Times New Roman" w:cs="Times New Roman"/>
          <w:i/>
          <w:iCs/>
          <w:sz w:val="20"/>
          <w:szCs w:val="20"/>
          <w:lang w:eastAsia="en-IN"/>
        </w:rPr>
        <w:t>The intent of this Success Criterion is to provide enough contrast between text and its background so that it can be read by people with moderately low vision (who do not use contrast-enhancing assistive technology).</w:t>
      </w:r>
    </w:p>
    <w:p w14:paraId="6C479E69" w14:textId="514BD075"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For instance, comments could be lighter or darker than code, but it is crucial to pay attention to the contrast between comments and code background!</w:t>
      </w:r>
      <w:r w:rsidRPr="00D11BA0">
        <w:rPr>
          <w:rFonts w:ascii="Times New Roman" w:eastAsia="Times New Roman" w:hAnsi="Times New Roman" w:cs="Times New Roman"/>
          <w:sz w:val="20"/>
          <w:szCs w:val="20"/>
          <w:lang w:eastAsia="en-IN"/>
        </w:rPr>
        <w:br/>
        <w:t xml:space="preserve">Like </w:t>
      </w:r>
      <w:hyperlink r:id="rId36" w:tgtFrame="_blank" w:history="1">
        <w:r w:rsidRPr="00D11BA0">
          <w:rPr>
            <w:rFonts w:ascii="Times New Roman" w:eastAsia="Times New Roman" w:hAnsi="Times New Roman" w:cs="Times New Roman"/>
            <w:color w:val="0000FF"/>
            <w:sz w:val="20"/>
            <w:szCs w:val="20"/>
            <w:u w:val="single"/>
            <w:lang w:eastAsia="en-IN"/>
          </w:rPr>
          <w:t>Max Chadwick</w:t>
        </w:r>
      </w:hyperlink>
      <w:r w:rsidRPr="00D11BA0">
        <w:rPr>
          <w:rFonts w:ascii="Times New Roman" w:eastAsia="Times New Roman" w:hAnsi="Times New Roman" w:cs="Times New Roman"/>
          <w:sz w:val="20"/>
          <w:szCs w:val="20"/>
          <w:lang w:eastAsia="en-IN"/>
        </w:rPr>
        <w:t xml:space="preserve">, we darkened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of a default Chroma style, until it passed on </w:t>
      </w:r>
      <w:hyperlink r:id="rId37" w:tgtFrame="_blank" w:history="1">
        <w:r w:rsidRPr="00D11BA0">
          <w:rPr>
            <w:rFonts w:ascii="Times New Roman" w:eastAsia="Times New Roman" w:hAnsi="Times New Roman" w:cs="Times New Roman"/>
            <w:color w:val="0000FF"/>
            <w:sz w:val="20"/>
            <w:szCs w:val="20"/>
            <w:u w:val="single"/>
            <w:lang w:eastAsia="en-IN"/>
          </w:rPr>
          <w:t>an online tool</w:t>
        </w:r>
      </w:hyperlink>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 xml:space="preserve">Interestingly, this online tool can only work with a stylesheet: for a website with </w:t>
      </w:r>
      <w:proofErr w:type="spellStart"/>
      <w:r w:rsidRPr="00D11BA0">
        <w:rPr>
          <w:rFonts w:ascii="Times New Roman" w:eastAsia="Times New Roman" w:hAnsi="Times New Roman" w:cs="Times New Roman"/>
          <w:sz w:val="20"/>
          <w:szCs w:val="20"/>
          <w:lang w:eastAsia="en-IN"/>
        </w:rPr>
        <w:t>colors</w:t>
      </w:r>
      <w:proofErr w:type="spellEnd"/>
      <w:r w:rsidRPr="00D11BA0">
        <w:rPr>
          <w:rFonts w:ascii="Times New Roman" w:eastAsia="Times New Roman" w:hAnsi="Times New Roman" w:cs="Times New Roman"/>
          <w:sz w:val="20"/>
          <w:szCs w:val="20"/>
          <w:lang w:eastAsia="en-IN"/>
        </w:rPr>
        <w:t xml:space="preserve"> written in-line (Hugo default of </w:t>
      </w:r>
      <w:proofErr w:type="spellStart"/>
      <w:r w:rsidRPr="00D11BA0">
        <w:rPr>
          <w:rFonts w:ascii="Courier New" w:eastAsia="Times New Roman" w:hAnsi="Courier New" w:cs="Courier New"/>
          <w:sz w:val="20"/>
          <w:szCs w:val="20"/>
          <w:lang w:eastAsia="en-IN"/>
        </w:rPr>
        <w:t>pygmentsUseClasses</w:t>
      </w:r>
      <w:proofErr w:type="spellEnd"/>
      <w:r w:rsidRPr="00D11BA0">
        <w:rPr>
          <w:rFonts w:ascii="Courier New" w:eastAsia="Times New Roman" w:hAnsi="Courier New" w:cs="Courier New"/>
          <w:sz w:val="20"/>
          <w:szCs w:val="20"/>
          <w:lang w:eastAsia="en-IN"/>
        </w:rPr>
        <w:t>=false</w:t>
      </w:r>
      <w:r w:rsidRPr="00D11BA0">
        <w:rPr>
          <w:rFonts w:ascii="Times New Roman" w:eastAsia="Times New Roman" w:hAnsi="Times New Roman" w:cs="Times New Roman"/>
          <w:sz w:val="20"/>
          <w:szCs w:val="20"/>
          <w:lang w:eastAsia="en-IN"/>
        </w:rPr>
        <w:t xml:space="preserve">), it won’t pick up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contrast problems.</w:t>
      </w:r>
      <w:r w:rsidRPr="00D11BA0">
        <w:rPr>
          <w:rFonts w:ascii="Times New Roman" w:eastAsia="Times New Roman" w:hAnsi="Times New Roman" w:cs="Times New Roman"/>
          <w:sz w:val="20"/>
          <w:szCs w:val="20"/>
          <w:lang w:eastAsia="en-IN"/>
        </w:rPr>
        <w:br/>
        <w:t xml:space="preserve">We chose friendly as a basis because its background can stand out a bit against white, without being a dark </w:t>
      </w:r>
      <w:r w:rsidRPr="00D11BA0">
        <w:rPr>
          <w:rFonts w:ascii="Times New Roman" w:eastAsia="Times New Roman" w:hAnsi="Times New Roman" w:cs="Times New Roman"/>
          <w:sz w:val="20"/>
          <w:szCs w:val="20"/>
          <w:lang w:eastAsia="en-IN"/>
        </w:rPr>
        <w:lastRenderedPageBreak/>
        <w:t xml:space="preserve">theme, which might be bad on a mobile device in direct </w:t>
      </w:r>
      <w:proofErr w:type="spellStart"/>
      <w:r w:rsidRPr="00D11BA0">
        <w:rPr>
          <w:rFonts w:ascii="Times New Roman" w:eastAsia="Times New Roman" w:hAnsi="Times New Roman" w:cs="Times New Roman"/>
          <w:sz w:val="20"/>
          <w:szCs w:val="20"/>
          <w:lang w:eastAsia="en-IN"/>
        </w:rPr>
        <w:t>sunglight</w:t>
      </w:r>
      <w:proofErr w:type="spellEnd"/>
      <w:r w:rsidRPr="00D11BA0">
        <w:rPr>
          <w:rFonts w:ascii="Times New Roman" w:eastAsia="Times New Roman" w:hAnsi="Times New Roman" w:cs="Times New Roman"/>
          <w:sz w:val="20"/>
          <w:szCs w:val="20"/>
          <w:lang w:eastAsia="en-IN"/>
        </w:rPr>
        <w:t>.</w:t>
      </w:r>
      <w:r w:rsidRPr="00D11BA0">
        <w:rPr>
          <w:rFonts w:ascii="Times New Roman" w:eastAsia="Times New Roman" w:hAnsi="Times New Roman" w:cs="Times New Roman"/>
          <w:sz w:val="20"/>
          <w:szCs w:val="20"/>
          <w:lang w:eastAsia="en-IN"/>
        </w:rPr>
        <w:br/>
        <w:t>Comments are moreover in italic which helps distinguish them from other code parts.</w:t>
      </w:r>
    </w:p>
    <w:p w14:paraId="1295055A" w14:textId="2FD3F9BC"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Our approach is less good than </w:t>
      </w:r>
      <w:hyperlink r:id="rId38" w:tgtFrame="_blank" w:history="1">
        <w:r w:rsidRPr="00D11BA0">
          <w:rPr>
            <w:rFonts w:ascii="Times New Roman" w:eastAsia="Times New Roman" w:hAnsi="Times New Roman" w:cs="Times New Roman"/>
            <w:color w:val="0000FF"/>
            <w:sz w:val="20"/>
            <w:szCs w:val="20"/>
            <w:u w:val="single"/>
            <w:lang w:eastAsia="en-IN"/>
          </w:rPr>
          <w:t xml:space="preserve">having an actual designer pick </w:t>
        </w:r>
        <w:proofErr w:type="spellStart"/>
        <w:r w:rsidRPr="00D11BA0">
          <w:rPr>
            <w:rFonts w:ascii="Times New Roman" w:eastAsia="Times New Roman" w:hAnsi="Times New Roman" w:cs="Times New Roman"/>
            <w:color w:val="0000FF"/>
            <w:sz w:val="20"/>
            <w:szCs w:val="20"/>
            <w:u w:val="single"/>
            <w:lang w:eastAsia="en-IN"/>
          </w:rPr>
          <w:t>colors</w:t>
        </w:r>
        <w:proofErr w:type="spellEnd"/>
        <w:r w:rsidRPr="00D11BA0">
          <w:rPr>
            <w:rFonts w:ascii="Times New Roman" w:eastAsia="Times New Roman" w:hAnsi="Times New Roman" w:cs="Times New Roman"/>
            <w:color w:val="0000FF"/>
            <w:sz w:val="20"/>
            <w:szCs w:val="20"/>
            <w:u w:val="single"/>
            <w:lang w:eastAsia="en-IN"/>
          </w:rPr>
          <w:t xml:space="preserve"> like what </w:t>
        </w:r>
        <w:proofErr w:type="spellStart"/>
        <w:r w:rsidRPr="00D11BA0">
          <w:rPr>
            <w:rFonts w:ascii="Times New Roman" w:eastAsia="Times New Roman" w:hAnsi="Times New Roman" w:cs="Times New Roman"/>
            <w:color w:val="0000FF"/>
            <w:sz w:val="20"/>
            <w:szCs w:val="20"/>
            <w:u w:val="single"/>
            <w:lang w:eastAsia="en-IN"/>
          </w:rPr>
          <w:t>Codepen</w:t>
        </w:r>
        <w:proofErr w:type="spellEnd"/>
        <w:r w:rsidRPr="00D11BA0">
          <w:rPr>
            <w:rFonts w:ascii="Times New Roman" w:eastAsia="Times New Roman" w:hAnsi="Times New Roman" w:cs="Times New Roman"/>
            <w:color w:val="0000FF"/>
            <w:sz w:val="20"/>
            <w:szCs w:val="20"/>
            <w:u w:val="single"/>
            <w:lang w:eastAsia="en-IN"/>
          </w:rPr>
          <w:t xml:space="preserve"> recently did</w:t>
        </w:r>
      </w:hyperlink>
      <w:r w:rsidRPr="00D11BA0">
        <w:rPr>
          <w:rFonts w:ascii="Times New Roman" w:eastAsia="Times New Roman" w:hAnsi="Times New Roman" w:cs="Times New Roman"/>
          <w:sz w:val="20"/>
          <w:szCs w:val="20"/>
          <w:lang w:eastAsia="en-IN"/>
        </w:rPr>
        <w:t>, but will do for now.</w:t>
      </w:r>
      <w:r w:rsidRPr="00D11BA0">
        <w:rPr>
          <w:rFonts w:ascii="Times New Roman" w:eastAsia="Times New Roman" w:hAnsi="Times New Roman" w:cs="Times New Roman"/>
          <w:sz w:val="20"/>
          <w:szCs w:val="20"/>
          <w:lang w:eastAsia="en-IN"/>
        </w:rPr>
        <w:br/>
        <w:t xml:space="preserve">Apart from </w:t>
      </w:r>
      <w:r>
        <w:rPr>
          <w:rFonts w:ascii="Times New Roman" w:eastAsia="Times New Roman" w:hAnsi="Times New Roman" w:cs="Times New Roman"/>
          <w:sz w:val="20"/>
          <w:szCs w:val="20"/>
          <w:lang w:eastAsia="en-IN"/>
        </w:rPr>
        <w:t xml:space="preserve">that, </w:t>
      </w:r>
      <w:r w:rsidRPr="00D11BA0">
        <w:rPr>
          <w:rFonts w:ascii="Times New Roman" w:eastAsia="Times New Roman" w:hAnsi="Times New Roman" w:cs="Times New Roman"/>
          <w:sz w:val="20"/>
          <w:szCs w:val="20"/>
          <w:lang w:eastAsia="en-IN"/>
        </w:rPr>
        <w:t xml:space="preserve">we only know of </w:t>
      </w:r>
      <w:hyperlink r:id="rId39" w:tgtFrame="_blank" w:history="1">
        <w:r w:rsidRPr="00D11BA0">
          <w:rPr>
            <w:rFonts w:ascii="Times New Roman" w:eastAsia="Times New Roman" w:hAnsi="Times New Roman" w:cs="Times New Roman"/>
            <w:color w:val="0000FF"/>
            <w:sz w:val="20"/>
            <w:szCs w:val="20"/>
            <w:u w:val="single"/>
            <w:lang w:eastAsia="en-IN"/>
          </w:rPr>
          <w:t>Eric Bailey’s a11y dark and light themes as highlighting themes that are advertised as accessible</w:t>
        </w:r>
      </w:hyperlink>
      <w:r w:rsidRPr="00D11BA0">
        <w:rPr>
          <w:rFonts w:ascii="Times New Roman" w:eastAsia="Times New Roman" w:hAnsi="Times New Roman" w:cs="Times New Roman"/>
          <w:sz w:val="20"/>
          <w:szCs w:val="20"/>
          <w:lang w:eastAsia="en-IN"/>
        </w:rPr>
        <w:t>.</w:t>
      </w:r>
    </w:p>
    <w:p w14:paraId="60E1D940" w14:textId="77777777" w:rsid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t xml:space="preserve">A further aspect of contrast when using Chroma is that when highlighting a line, its background will have a different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than normal code.</w:t>
      </w:r>
    </w:p>
    <w:p w14:paraId="7F431278" w14:textId="77777777" w:rsid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br/>
        <w:t xml:space="preserve">This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also needs to not endanger the contrast between code and code background, so if your code highlighting is “dark mode”, yellow highlighting is probably a bad idea: in this post, for the dark mode, we used the “fruity” Chroma style but with </w:t>
      </w:r>
      <w:r w:rsidRPr="00D11BA0">
        <w:rPr>
          <w:rFonts w:ascii="Courier New" w:eastAsia="Times New Roman" w:hAnsi="Courier New" w:cs="Courier New"/>
          <w:sz w:val="20"/>
          <w:szCs w:val="20"/>
          <w:lang w:eastAsia="en-IN"/>
        </w:rPr>
        <w:t>#301934</w:t>
      </w:r>
      <w:r w:rsidRPr="00D11BA0">
        <w:rPr>
          <w:rFonts w:ascii="Times New Roman" w:eastAsia="Times New Roman" w:hAnsi="Times New Roman" w:cs="Times New Roman"/>
          <w:sz w:val="20"/>
          <w:szCs w:val="20"/>
          <w:lang w:eastAsia="en-IN"/>
        </w:rPr>
        <w:t xml:space="preserve"> as background </w:t>
      </w:r>
      <w:proofErr w:type="spellStart"/>
      <w:r w:rsidRPr="00D11BA0">
        <w:rPr>
          <w:rFonts w:ascii="Times New Roman" w:eastAsia="Times New Roman" w:hAnsi="Times New Roman" w:cs="Times New Roman"/>
          <w:sz w:val="20"/>
          <w:szCs w:val="20"/>
          <w:lang w:eastAsia="en-IN"/>
        </w:rPr>
        <w:t>color</w:t>
      </w:r>
      <w:proofErr w:type="spellEnd"/>
      <w:r w:rsidRPr="00D11BA0">
        <w:rPr>
          <w:rFonts w:ascii="Times New Roman" w:eastAsia="Times New Roman" w:hAnsi="Times New Roman" w:cs="Times New Roman"/>
          <w:sz w:val="20"/>
          <w:szCs w:val="20"/>
          <w:lang w:eastAsia="en-IN"/>
        </w:rPr>
        <w:t xml:space="preserve"> for the highlighted lines.</w:t>
      </w:r>
      <w:r w:rsidRPr="00D11BA0">
        <w:rPr>
          <w:rFonts w:ascii="Times New Roman" w:eastAsia="Times New Roman" w:hAnsi="Times New Roman" w:cs="Times New Roman"/>
          <w:sz w:val="20"/>
          <w:szCs w:val="20"/>
          <w:lang w:eastAsia="en-IN"/>
        </w:rPr>
        <w:br/>
        <w:t>It would also be a bad idea to only rely on line highlighting, as opposed to commenting code blocks, since some readers might not be able to differentiate highlighted lines.</w:t>
      </w:r>
    </w:p>
    <w:p w14:paraId="79FB140D" w14:textId="5358585F" w:rsidR="00D11BA0" w:rsidRPr="00D11BA0" w:rsidRDefault="00D11BA0" w:rsidP="00D11BA0">
      <w:pPr>
        <w:spacing w:before="100" w:beforeAutospacing="1" w:after="100" w:afterAutospacing="1" w:line="240" w:lineRule="auto"/>
        <w:rPr>
          <w:rFonts w:ascii="Times New Roman" w:eastAsia="Times New Roman" w:hAnsi="Times New Roman" w:cs="Times New Roman"/>
          <w:sz w:val="20"/>
          <w:szCs w:val="20"/>
          <w:lang w:eastAsia="en-IN"/>
        </w:rPr>
      </w:pPr>
      <w:r w:rsidRPr="00D11BA0">
        <w:rPr>
          <w:rFonts w:ascii="Times New Roman" w:eastAsia="Times New Roman" w:hAnsi="Times New Roman" w:cs="Times New Roman"/>
          <w:sz w:val="20"/>
          <w:szCs w:val="20"/>
          <w:lang w:eastAsia="en-IN"/>
        </w:rPr>
        <w:br/>
        <w:t>Commenting code blocks is probably a good practice in general anyway, explaining what it does instead of just sharing the code like you’d share a gist.</w:t>
      </w:r>
    </w:p>
    <w:p w14:paraId="39807C1C"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1E46"/>
    <w:multiLevelType w:val="multilevel"/>
    <w:tmpl w:val="206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F7F92"/>
    <w:multiLevelType w:val="multilevel"/>
    <w:tmpl w:val="ACD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011F8"/>
    <w:multiLevelType w:val="multilevel"/>
    <w:tmpl w:val="00C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A0"/>
    <w:rsid w:val="004D26C2"/>
    <w:rsid w:val="00D1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1182"/>
  <w15:chartTrackingRefBased/>
  <w15:docId w15:val="{42DBBCEC-7BA4-4A69-8743-F3709B0E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50657">
      <w:bodyDiv w:val="1"/>
      <w:marLeft w:val="0"/>
      <w:marRight w:val="0"/>
      <w:marTop w:val="0"/>
      <w:marBottom w:val="0"/>
      <w:divBdr>
        <w:top w:val="none" w:sz="0" w:space="0" w:color="auto"/>
        <w:left w:val="none" w:sz="0" w:space="0" w:color="auto"/>
        <w:bottom w:val="none" w:sz="0" w:space="0" w:color="auto"/>
        <w:right w:val="none" w:sz="0" w:space="0" w:color="auto"/>
      </w:divBdr>
      <w:divsChild>
        <w:div w:id="2124375821">
          <w:marLeft w:val="0"/>
          <w:marRight w:val="0"/>
          <w:marTop w:val="0"/>
          <w:marBottom w:val="0"/>
          <w:divBdr>
            <w:top w:val="none" w:sz="0" w:space="0" w:color="auto"/>
            <w:left w:val="none" w:sz="0" w:space="0" w:color="auto"/>
            <w:bottom w:val="none" w:sz="0" w:space="0" w:color="auto"/>
            <w:right w:val="none" w:sz="0" w:space="0" w:color="auto"/>
          </w:divBdr>
        </w:div>
        <w:div w:id="210857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240545">
          <w:marLeft w:val="0"/>
          <w:marRight w:val="0"/>
          <w:marTop w:val="0"/>
          <w:marBottom w:val="0"/>
          <w:divBdr>
            <w:top w:val="none" w:sz="0" w:space="0" w:color="auto"/>
            <w:left w:val="none" w:sz="0" w:space="0" w:color="auto"/>
            <w:bottom w:val="none" w:sz="0" w:space="0" w:color="auto"/>
            <w:right w:val="none" w:sz="0" w:space="0" w:color="auto"/>
          </w:divBdr>
        </w:div>
        <w:div w:id="994190543">
          <w:marLeft w:val="0"/>
          <w:marRight w:val="0"/>
          <w:marTop w:val="0"/>
          <w:marBottom w:val="0"/>
          <w:divBdr>
            <w:top w:val="none" w:sz="0" w:space="0" w:color="auto"/>
            <w:left w:val="none" w:sz="0" w:space="0" w:color="auto"/>
            <w:bottom w:val="none" w:sz="0" w:space="0" w:color="auto"/>
            <w:right w:val="none" w:sz="0" w:space="0" w:color="auto"/>
          </w:divBdr>
        </w:div>
        <w:div w:id="944460965">
          <w:marLeft w:val="0"/>
          <w:marRight w:val="0"/>
          <w:marTop w:val="0"/>
          <w:marBottom w:val="0"/>
          <w:divBdr>
            <w:top w:val="none" w:sz="0" w:space="0" w:color="auto"/>
            <w:left w:val="none" w:sz="0" w:space="0" w:color="auto"/>
            <w:bottom w:val="none" w:sz="0" w:space="0" w:color="auto"/>
            <w:right w:val="none" w:sz="0" w:space="0" w:color="auto"/>
          </w:divBdr>
        </w:div>
        <w:div w:id="1861318168">
          <w:marLeft w:val="0"/>
          <w:marRight w:val="0"/>
          <w:marTop w:val="0"/>
          <w:marBottom w:val="0"/>
          <w:divBdr>
            <w:top w:val="none" w:sz="0" w:space="0" w:color="auto"/>
            <w:left w:val="none" w:sz="0" w:space="0" w:color="auto"/>
            <w:bottom w:val="none" w:sz="0" w:space="0" w:color="auto"/>
            <w:right w:val="none" w:sz="0" w:space="0" w:color="auto"/>
          </w:divBdr>
        </w:div>
        <w:div w:id="799223192">
          <w:marLeft w:val="0"/>
          <w:marRight w:val="0"/>
          <w:marTop w:val="0"/>
          <w:marBottom w:val="0"/>
          <w:divBdr>
            <w:top w:val="none" w:sz="0" w:space="0" w:color="auto"/>
            <w:left w:val="none" w:sz="0" w:space="0" w:color="auto"/>
            <w:bottom w:val="none" w:sz="0" w:space="0" w:color="auto"/>
            <w:right w:val="none" w:sz="0" w:space="0" w:color="auto"/>
          </w:divBdr>
        </w:div>
        <w:div w:id="727384991">
          <w:marLeft w:val="0"/>
          <w:marRight w:val="0"/>
          <w:marTop w:val="0"/>
          <w:marBottom w:val="0"/>
          <w:divBdr>
            <w:top w:val="none" w:sz="0" w:space="0" w:color="auto"/>
            <w:left w:val="none" w:sz="0" w:space="0" w:color="auto"/>
            <w:bottom w:val="none" w:sz="0" w:space="0" w:color="auto"/>
            <w:right w:val="none" w:sz="0" w:space="0" w:color="auto"/>
          </w:divBdr>
        </w:div>
        <w:div w:id="1276984314">
          <w:marLeft w:val="0"/>
          <w:marRight w:val="0"/>
          <w:marTop w:val="0"/>
          <w:marBottom w:val="0"/>
          <w:divBdr>
            <w:top w:val="none" w:sz="0" w:space="0" w:color="auto"/>
            <w:left w:val="none" w:sz="0" w:space="0" w:color="auto"/>
            <w:bottom w:val="none" w:sz="0" w:space="0" w:color="auto"/>
            <w:right w:val="none" w:sz="0" w:space="0" w:color="auto"/>
          </w:divBdr>
        </w:div>
        <w:div w:id="31616363">
          <w:marLeft w:val="0"/>
          <w:marRight w:val="0"/>
          <w:marTop w:val="0"/>
          <w:marBottom w:val="0"/>
          <w:divBdr>
            <w:top w:val="none" w:sz="0" w:space="0" w:color="auto"/>
            <w:left w:val="none" w:sz="0" w:space="0" w:color="auto"/>
            <w:bottom w:val="none" w:sz="0" w:space="0" w:color="auto"/>
            <w:right w:val="none" w:sz="0" w:space="0" w:color="auto"/>
          </w:divBdr>
        </w:div>
        <w:div w:id="1284844785">
          <w:marLeft w:val="0"/>
          <w:marRight w:val="0"/>
          <w:marTop w:val="0"/>
          <w:marBottom w:val="0"/>
          <w:divBdr>
            <w:top w:val="none" w:sz="0" w:space="0" w:color="auto"/>
            <w:left w:val="none" w:sz="0" w:space="0" w:color="auto"/>
            <w:bottom w:val="none" w:sz="0" w:space="0" w:color="auto"/>
            <w:right w:val="none" w:sz="0" w:space="0" w:color="auto"/>
          </w:divBdr>
        </w:div>
        <w:div w:id="1071611710">
          <w:marLeft w:val="0"/>
          <w:marRight w:val="0"/>
          <w:marTop w:val="0"/>
          <w:marBottom w:val="0"/>
          <w:divBdr>
            <w:top w:val="none" w:sz="0" w:space="0" w:color="auto"/>
            <w:left w:val="none" w:sz="0" w:space="0" w:color="auto"/>
            <w:bottom w:val="none" w:sz="0" w:space="0" w:color="auto"/>
            <w:right w:val="none" w:sz="0" w:space="0" w:color="auto"/>
          </w:divBdr>
        </w:div>
        <w:div w:id="783187711">
          <w:marLeft w:val="0"/>
          <w:marRight w:val="0"/>
          <w:marTop w:val="0"/>
          <w:marBottom w:val="0"/>
          <w:divBdr>
            <w:top w:val="none" w:sz="0" w:space="0" w:color="auto"/>
            <w:left w:val="none" w:sz="0" w:space="0" w:color="auto"/>
            <w:bottom w:val="none" w:sz="0" w:space="0" w:color="auto"/>
            <w:right w:val="none" w:sz="0" w:space="0" w:color="auto"/>
          </w:divBdr>
        </w:div>
        <w:div w:id="1009599110">
          <w:marLeft w:val="0"/>
          <w:marRight w:val="0"/>
          <w:marTop w:val="0"/>
          <w:marBottom w:val="0"/>
          <w:divBdr>
            <w:top w:val="none" w:sz="0" w:space="0" w:color="auto"/>
            <w:left w:val="none" w:sz="0" w:space="0" w:color="auto"/>
            <w:bottom w:val="none" w:sz="0" w:space="0" w:color="auto"/>
            <w:right w:val="none" w:sz="0" w:space="0" w:color="auto"/>
          </w:divBdr>
        </w:div>
        <w:div w:id="639501539">
          <w:marLeft w:val="0"/>
          <w:marRight w:val="0"/>
          <w:marTop w:val="0"/>
          <w:marBottom w:val="0"/>
          <w:divBdr>
            <w:top w:val="none" w:sz="0" w:space="0" w:color="auto"/>
            <w:left w:val="none" w:sz="0" w:space="0" w:color="auto"/>
            <w:bottom w:val="none" w:sz="0" w:space="0" w:color="auto"/>
            <w:right w:val="none" w:sz="0" w:space="0" w:color="auto"/>
          </w:divBdr>
        </w:div>
        <w:div w:id="1758214438">
          <w:marLeft w:val="0"/>
          <w:marRight w:val="0"/>
          <w:marTop w:val="0"/>
          <w:marBottom w:val="0"/>
          <w:divBdr>
            <w:top w:val="none" w:sz="0" w:space="0" w:color="auto"/>
            <w:left w:val="none" w:sz="0" w:space="0" w:color="auto"/>
            <w:bottom w:val="none" w:sz="0" w:space="0" w:color="auto"/>
            <w:right w:val="none" w:sz="0" w:space="0" w:color="auto"/>
          </w:divBdr>
          <w:divsChild>
            <w:div w:id="136411938">
              <w:marLeft w:val="0"/>
              <w:marRight w:val="0"/>
              <w:marTop w:val="0"/>
              <w:marBottom w:val="0"/>
              <w:divBdr>
                <w:top w:val="none" w:sz="0" w:space="0" w:color="auto"/>
                <w:left w:val="none" w:sz="0" w:space="0" w:color="auto"/>
                <w:bottom w:val="none" w:sz="0" w:space="0" w:color="auto"/>
                <w:right w:val="none" w:sz="0" w:space="0" w:color="auto"/>
              </w:divBdr>
            </w:div>
          </w:divsChild>
        </w:div>
        <w:div w:id="1404454778">
          <w:marLeft w:val="0"/>
          <w:marRight w:val="0"/>
          <w:marTop w:val="0"/>
          <w:marBottom w:val="0"/>
          <w:divBdr>
            <w:top w:val="none" w:sz="0" w:space="0" w:color="auto"/>
            <w:left w:val="none" w:sz="0" w:space="0" w:color="auto"/>
            <w:bottom w:val="none" w:sz="0" w:space="0" w:color="auto"/>
            <w:right w:val="none" w:sz="0" w:space="0" w:color="auto"/>
          </w:divBdr>
        </w:div>
        <w:div w:id="619844310">
          <w:marLeft w:val="0"/>
          <w:marRight w:val="0"/>
          <w:marTop w:val="0"/>
          <w:marBottom w:val="0"/>
          <w:divBdr>
            <w:top w:val="none" w:sz="0" w:space="0" w:color="auto"/>
            <w:left w:val="none" w:sz="0" w:space="0" w:color="auto"/>
            <w:bottom w:val="none" w:sz="0" w:space="0" w:color="auto"/>
            <w:right w:val="none" w:sz="0" w:space="0" w:color="auto"/>
          </w:divBdr>
        </w:div>
        <w:div w:id="1977300494">
          <w:marLeft w:val="0"/>
          <w:marRight w:val="0"/>
          <w:marTop w:val="0"/>
          <w:marBottom w:val="0"/>
          <w:divBdr>
            <w:top w:val="none" w:sz="0" w:space="0" w:color="auto"/>
            <w:left w:val="none" w:sz="0" w:space="0" w:color="auto"/>
            <w:bottom w:val="none" w:sz="0" w:space="0" w:color="auto"/>
            <w:right w:val="none" w:sz="0" w:space="0" w:color="auto"/>
          </w:divBdr>
          <w:divsChild>
            <w:div w:id="878474191">
              <w:marLeft w:val="0"/>
              <w:marRight w:val="0"/>
              <w:marTop w:val="0"/>
              <w:marBottom w:val="0"/>
              <w:divBdr>
                <w:top w:val="none" w:sz="0" w:space="0" w:color="auto"/>
                <w:left w:val="none" w:sz="0" w:space="0" w:color="auto"/>
                <w:bottom w:val="none" w:sz="0" w:space="0" w:color="auto"/>
                <w:right w:val="none" w:sz="0" w:space="0" w:color="auto"/>
              </w:divBdr>
            </w:div>
          </w:divsChild>
        </w:div>
        <w:div w:id="1447039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1375">
          <w:marLeft w:val="0"/>
          <w:marRight w:val="0"/>
          <w:marTop w:val="0"/>
          <w:marBottom w:val="0"/>
          <w:divBdr>
            <w:top w:val="none" w:sz="0" w:space="0" w:color="auto"/>
            <w:left w:val="none" w:sz="0" w:space="0" w:color="auto"/>
            <w:bottom w:val="none" w:sz="0" w:space="0" w:color="auto"/>
            <w:right w:val="none" w:sz="0" w:space="0" w:color="auto"/>
          </w:divBdr>
        </w:div>
        <w:div w:id="115638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jcheng" TargetMode="External"/><Relationship Id="rId18" Type="http://schemas.openxmlformats.org/officeDocument/2006/relationships/hyperlink" Target="https://www.tidyverse.org/blog/2020/04/dplyr-1-0-0-colwise/" TargetMode="External"/><Relationship Id="rId26" Type="http://schemas.openxmlformats.org/officeDocument/2006/relationships/hyperlink" Target="https://pygments.org/docs/quickstart/" TargetMode="External"/><Relationship Id="rId39" Type="http://schemas.openxmlformats.org/officeDocument/2006/relationships/hyperlink" Target="https://github.com/ericwbailey/a11y-syntax-highlighting" TargetMode="External"/><Relationship Id="rId21" Type="http://schemas.openxmlformats.org/officeDocument/2006/relationships/hyperlink" Target="http://localhost:1313/technotes/2020/03/19/parzer/" TargetMode="External"/><Relationship Id="rId34" Type="http://schemas.openxmlformats.org/officeDocument/2006/relationships/hyperlink" Target="https://ropensci.org/blog/2020/04/21/rclean/" TargetMode="External"/><Relationship Id="rId7" Type="http://schemas.openxmlformats.org/officeDocument/2006/relationships/hyperlink" Target="https://highlightjs.org/" TargetMode="External"/><Relationship Id="rId2" Type="http://schemas.openxmlformats.org/officeDocument/2006/relationships/styles" Target="styles.xml"/><Relationship Id="rId16" Type="http://schemas.openxmlformats.org/officeDocument/2006/relationships/hyperlink" Target="https://blog.r-hub.io/" TargetMode="External"/><Relationship Id="rId20" Type="http://schemas.openxmlformats.org/officeDocument/2006/relationships/hyperlink" Target="https://xyproto.github.io/splash/docs/all.html" TargetMode="External"/><Relationship Id="rId29" Type="http://schemas.openxmlformats.org/officeDocument/2006/relationships/hyperlink" Target="https://gohugo.io/getting-started/configuration-marku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pensci.org/technotes/2020/04/30/code-highlighting/" TargetMode="External"/><Relationship Id="rId11" Type="http://schemas.openxmlformats.org/officeDocument/2006/relationships/hyperlink" Target="https://cdnjs.cloudflare.com/ajax/libs/highlight.js/9.9.0/highlight.min.js" TargetMode="External"/><Relationship Id="rId24" Type="http://schemas.openxmlformats.org/officeDocument/2006/relationships/hyperlink" Target="https://dev.to/albertomontalesi/add-dark-mode-to-your-website-with-just-a-few-lines-of-code-5baf" TargetMode="External"/><Relationship Id="rId32" Type="http://schemas.openxmlformats.org/officeDocument/2006/relationships/hyperlink" Target="https://gohugo.io/getting-started/configuration-markup" TargetMode="External"/><Relationship Id="rId37" Type="http://schemas.openxmlformats.org/officeDocument/2006/relationships/hyperlink" Target="https://color.a11y.co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idyverse.org/" TargetMode="External"/><Relationship Id="rId23" Type="http://schemas.openxmlformats.org/officeDocument/2006/relationships/hyperlink" Target="https://ropensci.org/technotes/2020/04/30/code-highlighting/" TargetMode="External"/><Relationship Id="rId28" Type="http://schemas.openxmlformats.org/officeDocument/2006/relationships/hyperlink" Target="https://www.tidyverse.org/blog/2017/09/erratum-tidyr-0.7.0/" TargetMode="External"/><Relationship Id="rId36" Type="http://schemas.openxmlformats.org/officeDocument/2006/relationships/hyperlink" Target="https://maxchadwick.xyz/blog/syntax-highlighting-and-color-contrast-accessibility" TargetMode="External"/><Relationship Id="rId10" Type="http://schemas.openxmlformats.org/officeDocument/2006/relationships/hyperlink" Target="https://maraaverick.rbind.io/2018/07/palettes-archer-poster-edition/" TargetMode="External"/><Relationship Id="rId19" Type="http://schemas.openxmlformats.org/officeDocument/2006/relationships/hyperlink" Target="https://gohugo.io/getting-started/configuration-markup" TargetMode="External"/><Relationship Id="rId31" Type="http://schemas.openxmlformats.org/officeDocument/2006/relationships/hyperlink" Target="https://gohugo.io/content-management/syntax-highlighting/" TargetMode="External"/><Relationship Id="rId4" Type="http://schemas.openxmlformats.org/officeDocument/2006/relationships/webSettings" Target="webSettings.xml"/><Relationship Id="rId9" Type="http://schemas.openxmlformats.org/officeDocument/2006/relationships/hyperlink" Target="https://i.imgur.com/FyEALqr.jpg" TargetMode="External"/><Relationship Id="rId14" Type="http://schemas.openxmlformats.org/officeDocument/2006/relationships/hyperlink" Target="https://pygments.org/" TargetMode="External"/><Relationship Id="rId22" Type="http://schemas.openxmlformats.org/officeDocument/2006/relationships/hyperlink" Target="https://dev.ropensci.org/" TargetMode="External"/><Relationship Id="rId27" Type="http://schemas.openxmlformats.org/officeDocument/2006/relationships/hyperlink" Target="https://bookdown.org/yihui/blogdown/output-format.html" TargetMode="External"/><Relationship Id="rId30" Type="http://schemas.openxmlformats.org/officeDocument/2006/relationships/hyperlink" Target="https://yihui.org/en/2017/07/on-syntax-highlighting/" TargetMode="External"/><Relationship Id="rId35" Type="http://schemas.openxmlformats.org/officeDocument/2006/relationships/hyperlink" Target="https://www.w3.org/TR/UNDERSTANDING-WCAG20/visual-audio-contrast-contrast.html" TargetMode="External"/><Relationship Id="rId8" Type="http://schemas.openxmlformats.org/officeDocument/2006/relationships/hyperlink" Target="https://maraaverick.rbind.io/2018/07/palettes-archer-poster-edition/" TargetMode="External"/><Relationship Id="rId3" Type="http://schemas.openxmlformats.org/officeDocument/2006/relationships/settings" Target="settings.xml"/><Relationship Id="rId12" Type="http://schemas.openxmlformats.org/officeDocument/2006/relationships/hyperlink" Target="https://github.com/highlightjs/highlight.js/blob/master/src/languages/r.js" TargetMode="External"/><Relationship Id="rId17" Type="http://schemas.openxmlformats.org/officeDocument/2006/relationships/hyperlink" Target="https://www.tidyverse.org/blog/2020/04/dplyr-1-0-0-colwise/" TargetMode="External"/><Relationship Id="rId25" Type="http://schemas.openxmlformats.org/officeDocument/2006/relationships/hyperlink" Target="https://gohugo.io/content-management/syntax-highlighting/" TargetMode="External"/><Relationship Id="rId33" Type="http://schemas.openxmlformats.org/officeDocument/2006/relationships/hyperlink" Target="https://ropensci.org/technotes/2020/04/30/code-highlighting/" TargetMode="External"/><Relationship Id="rId38" Type="http://schemas.openxmlformats.org/officeDocument/2006/relationships/hyperlink" Target="https://blog.codepen.io/2019/09/09/new-high-contrast-syntax-highlighting-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2021-09-18T08:40:00Z</dcterms:created>
  <dcterms:modified xsi:type="dcterms:W3CDTF">2021-09-18T08:48:00Z</dcterms:modified>
</cp:coreProperties>
</file>